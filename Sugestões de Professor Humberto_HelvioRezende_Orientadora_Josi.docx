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eastAsia="DengXian" w:cs="Times New Roman"/>
          <w:sz w:val="24"/>
          <w:szCs w:val="24"/>
          <w:lang w:val="pt-BR" w:eastAsia="zh-CN"/>
        </w:rPr>
      </w:pPr>
      <w:r>
        <w:rPr>
          <w:rFonts w:eastAsia="DengXian" w:cs="Times New Roman" w:ascii="Times New Roman" w:hAnsi="Times New Roman"/>
          <w:sz w:val="24"/>
          <w:szCs w:val="24"/>
          <w:lang w:val="pt-BR" w:eastAsia="zh-CN"/>
        </w:rPr>
        <w:t>Sugestões de Professor Humberto: (TCC de Helvio Resende)</w:t>
      </w:r>
    </w:p>
    <w:p>
      <w:pPr>
        <w:pStyle w:val="Normal"/>
        <w:jc w:val="both"/>
        <w:rPr>
          <w:rFonts w:ascii="Times New Roman" w:hAnsi="Times New Roman" w:eastAsia="DengXian" w:cs="Times New Roman"/>
          <w:sz w:val="24"/>
          <w:szCs w:val="24"/>
          <w:lang w:val="pt-BR" w:eastAsia="zh-CN"/>
        </w:rPr>
      </w:pPr>
      <w:r>
        <w:rPr>
          <w:rFonts w:eastAsia="DengXian" w:cs="Times New Roman" w:ascii="Times New Roman" w:hAnsi="Times New Roman"/>
          <w:sz w:val="24"/>
          <w:szCs w:val="24"/>
          <w:lang w:val="pt-BR" w:eastAsia="zh-CN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Abaixo listo algumas sugestões de melhoria:</w:t>
      </w:r>
    </w:p>
    <w:p>
      <w:pPr>
        <w:pStyle w:val="Normal"/>
        <w:jc w:val="both"/>
        <w:rPr>
          <w:rFonts w:ascii="Times New Roman" w:hAnsi="Times New Roman" w:eastAsia="DengXian" w:cs="Times New Roman"/>
          <w:sz w:val="24"/>
          <w:szCs w:val="24"/>
          <w:lang w:val="pt-BR" w:eastAsia="zh-CN"/>
        </w:rPr>
      </w:pPr>
      <w:r>
        <w:rPr>
          <w:rFonts w:eastAsia="DengXian" w:cs="Times New Roman" w:ascii="Times New Roman" w:hAnsi="Times New Roman"/>
          <w:sz w:val="24"/>
          <w:szCs w:val="24"/>
          <w:lang w:val="pt-BR" w:eastAsia="zh-CN"/>
        </w:rPr>
        <w:t>Vou colocar minhas sugestões em forma de perguntas, não é pra responder! Caso seja interessante acatar, faça os eventuais ajustes no texto do artigo!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Obrigado pelo convite.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- Após fazer todos os ajustes, fazer uma Revisão Geral do texto (observar frases longas, coesão, pessoa, uso de gerúndio, etc); Revisão de gramática e ABNT (citações); Checar as referencias !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Recomendo que ...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 xml:space="preserve"> </w:t>
      </w:r>
      <w:r>
        <w:rPr>
          <w:rFonts w:eastAsia="Times New Roman"/>
          <w:sz w:val="24"/>
          <w:szCs w:val="24"/>
          <w:lang w:val="pt-BR"/>
        </w:rPr>
        <w:t>o trabalho siga as recomendações do curso,  e fique com 10 paginas aproximadamente.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- Tentar aprimorar o título, deixar o titulo de forma clara e que reflita o conteúdo do trabalho.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EXISTÊNCIA DOS RUÍDOS, SUJEIRAS, VALORES AUSENTES NA BASE DE DADOS DO COVID E VACINAÇÃO.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Não tenho uma sugestão legal para o título, mas veja se estas indagações conseguem balizar uma melhor definição de titulo ....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- Esta afirmando existência de ruídos e valores ausentes? Vai Verificar a existência destes valores?  Vai analisar?   Mensurar?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Vai utilizar alguma técnica de Mineração de Dados? para normalizar estes ruídos,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t>NORMALIZAÇÃO DE DADOS EM MINERAÇÃO DE DADOS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Normalização de banco de dados é um conjunto de regras que visa, principalmente, a organização de um projeto de banco de dados para reduzir a redundância de dados, aumentar a integridade de dados e o desempenho.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A normalização é usada para dimensionar os dados de um atributo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para que caiam em um intervalo menor, como -1,0 a 1,0 ou 0,0 a 1,0.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Veja -&gt; https://acervolima.com/normalizacao-de-dados-em-mineracao-de-dados/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ou pra imputar e preencher estes valores ausentes?  para descartar?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para melhorar a acurácia de algoritmos ou técnicas?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para cada caso faltante, este irá ser preenchido por outro valor semelhante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veja -&gt; https://ri.ufs.br/bitstream/riufs/3333/1/ELISALVO_ALVES_RIBEIRO.pdf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(observe que cada uma destas possibilidades – pode gerar um artigo diferente)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b/>
          <w:b/>
          <w:bCs/>
          <w:lang w:val="pt-BR"/>
        </w:rPr>
      </w:pPr>
      <w:r>
        <w:rPr>
          <w:b/>
          <w:bCs/>
          <w:lang w:val="pt-BR"/>
        </w:rPr>
        <w:t>- Nome do orientador ?</w:t>
      </w:r>
    </w:p>
    <w:p>
      <w:pPr>
        <w:pStyle w:val="Normal"/>
        <w:jc w:val="both"/>
        <w:rPr/>
      </w:pPr>
      <w:r>
        <w:rPr>
          <w:lang w:val="pt-BR"/>
        </w:rPr>
        <w:t xml:space="preserve">Abaixo do nome do discente, </w:t>
      </w:r>
      <w:r>
        <w:rPr>
          <w:b/>
          <w:bCs/>
          <w:lang w:val="pt-BR"/>
        </w:rPr>
        <w:t xml:space="preserve">colocar o nome, qualificação resumida e e-mail do orientador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/>
      </w:pPr>
      <w:r>
        <w:rPr>
          <w:b/>
          <w:bCs/>
          <w:lang w:val="pt-BR"/>
        </w:rPr>
        <w:t>- Reescrever o RESUMO</w:t>
      </w:r>
      <w:r>
        <w:rPr>
          <w:lang w:val="pt-BR"/>
        </w:rPr>
        <w:t xml:space="preserve"> para que contenha de forma clara;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o objetivo do trabalho,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uma breve discrição da metodologia (utilizada para atingir o objetivo apresentado),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os principais resultados alcançados (resumidamente – sem discuti-los).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E ainda qual a contribuição efetiva e relevância destes resultados.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/>
      </w:pPr>
      <w:r>
        <w:rPr>
          <w:lang w:val="pt-BR"/>
        </w:rPr>
        <w:t xml:space="preserve">Na linha 6 do Resumo, O estudo de caso apresenta ..... </w:t>
      </w:r>
      <w:r>
        <w:rPr>
          <w:b/>
          <w:bCs/>
          <w:lang w:val="pt-BR"/>
        </w:rPr>
        <w:t>é um estudo de caso ?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pt-BR"/>
          <w:ins w:id="1" w:author="Humberto Rabelo" w:date="2022-05-31T09:10:00Z"/>
        </w:rPr>
      </w:pPr>
      <w:ins w:id="0" w:author="Humberto Rabelo" w:date="2022-05-31T09:10:00Z">
        <w:r>
          <w:rPr>
            <w:rFonts w:eastAsia="Times New Roman" w:cs="Times New Roman" w:ascii="Times New Roman" w:hAnsi="Times New Roman"/>
            <w:sz w:val="24"/>
            <w:szCs w:val="24"/>
            <w:lang w:val="pt-BR"/>
          </w:rPr>
        </w:r>
      </w:ins>
    </w:p>
    <w:p>
      <w:pPr>
        <w:pStyle w:val="Normal"/>
        <w:rPr/>
      </w:pPr>
      <w:ins w:id="2" w:author="Humberto Rabelo" w:date="2022-05-31T09:10:00Z">
        <w:r>
          <w:rPr>
            <w:rFonts w:eastAsia="Times New Roman" w:cs="Times New Roman" w:ascii="Times New Roman" w:hAnsi="Times New Roman"/>
            <w:sz w:val="24"/>
            <w:szCs w:val="24"/>
            <w:lang w:val="pt-BR"/>
          </w:rPr>
          <w:t>Dica 01</w:t>
        </w:r>
      </w:ins>
      <w:r>
        <w:rPr/>
        <w:drawing>
          <wp:inline distT="0" distB="0" distL="0" distR="0">
            <wp:extent cx="5749925" cy="3866515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ins w:id="4" w:author="Humberto Rabelo" w:date="2022-05-31T09:01:00Z">
        <w:r>
          <w:rPr>
            <w:rFonts w:eastAsia="Times New Roman" w:cs="Times New Roman" w:ascii="Times New Roman" w:hAnsi="Times New Roman"/>
            <w:sz w:val="24"/>
            <w:szCs w:val="24"/>
            <w:lang w:val="pt-BR"/>
          </w:rPr>
          <w:t xml:space="preserve">Veja -&gt; </w:t>
        </w:r>
      </w:ins>
      <w:hyperlink r:id="rId3">
        <w:ins w:id="5" w:author="Humberto Rabelo" w:date="2022-05-31T09:01:00Z">
          <w:r>
            <w:rPr>
              <w:rStyle w:val="LinkdaInternet"/>
              <w:rFonts w:eastAsia="Times New Roman" w:cs="Times New Roman" w:ascii="Times New Roman" w:hAnsi="Times New Roman"/>
              <w:sz w:val="24"/>
              <w:szCs w:val="24"/>
              <w:lang w:val="pt-BR"/>
            </w:rPr>
            <w:t>https://cienciapratica.wordpress.com/2015/01/10/escrevendo-o-resumo-ou-%E2%80%9Cabstract%E2%80%9D-para-um-artigo/</w:t>
          </w:r>
        </w:ins>
      </w:hyperlink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pt-BR"/>
          <w:ins w:id="8" w:author="Humberto Rabelo" w:date="2022-05-31T09:03:00Z"/>
        </w:rPr>
      </w:pPr>
      <w:ins w:id="7" w:author="Humberto Rabelo" w:date="2022-05-31T09:03:00Z">
        <w:r>
          <w:rPr>
            <w:rFonts w:eastAsia="Times New Roman" w:cs="Times New Roman" w:ascii="Times New Roman" w:hAnsi="Times New Roman"/>
            <w:sz w:val="24"/>
            <w:szCs w:val="24"/>
            <w:lang w:val="pt-BR"/>
          </w:rPr>
        </w:r>
      </w:ins>
    </w:p>
    <w:p>
      <w:pPr>
        <w:pStyle w:val="Normal"/>
        <w:jc w:val="both"/>
        <w:rPr/>
      </w:pPr>
      <w:ins w:id="9" w:author="Humberto Rabelo" w:date="2022-05-31T09:04:00Z">
        <w:r>
          <w:rPr>
            <w:rFonts w:eastAsia="Times New Roman" w:cs="Times New Roman" w:ascii="Times New Roman" w:hAnsi="Times New Roman"/>
            <w:sz w:val="24"/>
            <w:szCs w:val="24"/>
            <w:lang w:val="pt-BR"/>
          </w:rPr>
          <w:t>E ainda</w:t>
        </w:r>
      </w:ins>
      <w:ins w:id="10" w:author="Humberto Rabelo" w:date="2022-05-31T09:10:00Z">
        <w:r>
          <w:rPr>
            <w:rFonts w:eastAsia="Times New Roman" w:cs="Times New Roman" w:ascii="Times New Roman" w:hAnsi="Times New Roman"/>
            <w:sz w:val="24"/>
            <w:szCs w:val="24"/>
            <w:lang w:val="pt-BR"/>
          </w:rPr>
          <w:t xml:space="preserve"> DICA 2</w:t>
        </w:r>
      </w:ins>
      <w:ins w:id="11" w:author="Humberto Rabelo" w:date="2022-05-31T09:04:00Z">
        <w:r>
          <w:rPr>
            <w:rFonts w:eastAsia="Times New Roman" w:cs="Times New Roman" w:ascii="Times New Roman" w:hAnsi="Times New Roman"/>
            <w:sz w:val="24"/>
            <w:szCs w:val="24"/>
            <w:lang w:val="pt-BR"/>
          </w:rPr>
          <w:t>:</w:t>
        </w:r>
      </w:ins>
    </w:p>
    <w:p>
      <w:pPr>
        <w:pStyle w:val="Normal"/>
        <w:jc w:val="both"/>
        <w:rPr/>
      </w:pPr>
      <w:r>
        <w:rPr/>
        <w:drawing>
          <wp:inline distT="0" distB="0" distL="0" distR="0">
            <wp:extent cx="5749925" cy="2503170"/>
            <wp:effectExtent l="0" t="0" r="0" b="0"/>
            <wp:docPr id="2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ins w:id="14" w:author="Humberto Rabelo" w:date="2022-05-31T09:04:00Z">
        <w:r>
          <w:rPr>
            <w:rFonts w:eastAsia="Times New Roman" w:cs="Times New Roman" w:ascii="Times New Roman" w:hAnsi="Times New Roman"/>
            <w:sz w:val="24"/>
            <w:szCs w:val="24"/>
            <w:lang w:val="pt-BR"/>
          </w:rPr>
          <w:t xml:space="preserve">Veja -&gt; </w:t>
        </w:r>
      </w:ins>
      <w:ins w:id="15" w:author="Humberto Rabelo" w:date="2022-05-31T09:05:00Z">
        <w:r>
          <w:rPr>
            <w:rFonts w:eastAsia="Times New Roman" w:cs="Times New Roman" w:ascii="Times New Roman" w:hAnsi="Times New Roman"/>
            <w:sz w:val="24"/>
            <w:szCs w:val="24"/>
            <w:lang w:val="pt-BR"/>
          </w:rPr>
          <w:t xml:space="preserve"> https://www.scielo.br/j/ape/a/rCZ5yZ8gwJrJD3cGKFq3SLx/</w:t>
        </w:r>
      </w:ins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  <w:lang w:val="pt-BR"/>
          <w:ins w:id="18" w:author="Humberto Rabelo" w:date="2022-05-31T09:10:00Z"/>
        </w:rPr>
      </w:pPr>
      <w:ins w:id="17" w:author="Humberto Rabelo" w:date="2022-05-31T09:10:00Z">
        <w:r>
          <w:rPr>
            <w:rFonts w:eastAsia="Times New Roman" w:cs="Times New Roman" w:ascii="Times New Roman" w:hAnsi="Times New Roman"/>
            <w:sz w:val="24"/>
            <w:szCs w:val="24"/>
            <w:lang w:val="pt-BR"/>
          </w:rPr>
        </w:r>
      </w:ins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 xml:space="preserve">Dica 3 – 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No AVASUS, no material do modulo de introdução ao projeto 2, fala sobre o resumo do TCC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- PALAVRAS-CHAVE: Python, covid19, Dataframe, Missing Values, KDD.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/>
      </w:pPr>
      <w:r>
        <w:rPr>
          <w:rFonts w:eastAsia="Times New Roman"/>
          <w:b/>
          <w:bCs/>
          <w:sz w:val="24"/>
          <w:szCs w:val="24"/>
          <w:lang w:val="pt-BR"/>
        </w:rPr>
        <w:t>Refazer as palavras chave</w:t>
      </w:r>
      <w:r>
        <w:rPr>
          <w:rFonts w:eastAsia="Times New Roman"/>
          <w:sz w:val="24"/>
          <w:szCs w:val="24"/>
          <w:lang w:val="pt-BR"/>
        </w:rPr>
        <w:t xml:space="preserve"> de forma que reflitam melhor o conteúdo do artigo e que estejam em português 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b/>
          <w:b/>
          <w:bCs/>
          <w:sz w:val="24"/>
          <w:szCs w:val="24"/>
          <w:lang w:val="pt-BR"/>
        </w:rPr>
      </w:pPr>
      <w:r>
        <w:rPr>
          <w:rFonts w:eastAsia="Times New Roman"/>
          <w:b/>
          <w:bCs/>
          <w:sz w:val="24"/>
          <w:szCs w:val="24"/>
          <w:lang w:val="pt-BR"/>
        </w:rPr>
        <w:t xml:space="preserve">Na introdução 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(e revisar em todo o texto – as referencias e forma de citação)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/>
      </w:pPr>
      <w:r>
        <w:rPr/>
        <w:drawing>
          <wp:inline distT="0" distB="0" distL="0" distR="0">
            <wp:extent cx="5400040" cy="204089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/>
      </w:pPr>
      <w:r>
        <w:rPr>
          <w:rFonts w:eastAsia="Times New Roman"/>
          <w:sz w:val="24"/>
          <w:szCs w:val="24"/>
          <w:lang w:val="pt-BR"/>
        </w:rPr>
        <w:t xml:space="preserve">- </w:t>
      </w:r>
      <w:r>
        <w:rPr>
          <w:rFonts w:eastAsia="Times New Roman"/>
          <w:b/>
          <w:bCs/>
          <w:sz w:val="24"/>
          <w:szCs w:val="24"/>
          <w:lang w:val="pt-BR"/>
        </w:rPr>
        <w:t xml:space="preserve">Reescrever o objetivo </w:t>
      </w:r>
      <w:r>
        <w:rPr>
          <w:rFonts w:eastAsia="Times New Roman"/>
          <w:sz w:val="24"/>
          <w:szCs w:val="24"/>
          <w:lang w:val="pt-BR"/>
        </w:rPr>
        <w:t>de forma mais clara;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/>
      </w:pPr>
      <w:r>
        <w:rPr/>
        <w:drawing>
          <wp:inline distT="0" distB="0" distL="0" distR="0">
            <wp:extent cx="5400040" cy="54800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Os objetivos são divididos em: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- objetivo geral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- objetivos específicos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O objetivo geral deve resumir e apresentar a idéia central de um trabalho, descrevendo também a sua finalidade.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Os objetivos específicos darão uma maior delimitação ao tema, além de detalhar os processos necessários para a realização do trabalho. Resumir e apresentar a idéia central de um trabalho acadêmico.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b/>
          <w:b/>
          <w:bCs/>
          <w:sz w:val="24"/>
          <w:szCs w:val="24"/>
          <w:lang w:val="pt-BR"/>
        </w:rPr>
      </w:pPr>
      <w:r>
        <w:rPr>
          <w:rFonts w:eastAsia="Times New Roman"/>
          <w:b/>
          <w:bCs/>
          <w:sz w:val="24"/>
          <w:szCs w:val="24"/>
          <w:lang w:val="pt-BR"/>
        </w:rPr>
        <w:t xml:space="preserve">Qual o objetivo do trabalho?  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Na Introdução tem um objetivo, na Metodologia tem um objetivo DIFERENTE.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(ideal colocar o objetivo do trabalho somente na introdução / não colocar objetivo na METODOLOGIA.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/>
      </w:pPr>
      <w:r>
        <w:rPr/>
        <w:drawing>
          <wp:inline distT="0" distB="0" distL="0" distR="0">
            <wp:extent cx="5400040" cy="1938655"/>
            <wp:effectExtent l="0" t="0" r="0" b="0"/>
            <wp:docPr id="5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/>
      </w:pPr>
      <w:r>
        <w:rPr>
          <w:rFonts w:eastAsia="Times New Roman"/>
          <w:sz w:val="24"/>
          <w:szCs w:val="24"/>
          <w:lang w:val="pt-BR"/>
        </w:rPr>
        <w:t xml:space="preserve">Acho que a </w:t>
      </w:r>
      <w:r>
        <w:rPr>
          <w:rFonts w:eastAsia="Times New Roman"/>
          <w:b/>
          <w:bCs/>
          <w:sz w:val="24"/>
          <w:szCs w:val="24"/>
          <w:lang w:val="pt-BR"/>
        </w:rPr>
        <w:t>introdução vem até aqui ??</w:t>
      </w:r>
      <w:r>
        <w:rPr>
          <w:rFonts w:eastAsia="Times New Roman"/>
          <w:sz w:val="24"/>
          <w:szCs w:val="24"/>
          <w:lang w:val="pt-BR"/>
        </w:rPr>
        <w:t xml:space="preserve">  CORRETO ?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 xml:space="preserve">Precisa ser mais sucinto, direto, objetivo e “cientifico” </w:t>
      </w:r>
    </w:p>
    <w:p>
      <w:pPr>
        <w:pStyle w:val="Normal"/>
        <w:shd w:fill="FFFFFF" w:val="clear"/>
        <w:suppressAutoHyphens w:val="false"/>
        <w:spacing w:lineRule="auto" w:line="240"/>
        <w:jc w:val="both"/>
        <w:rPr/>
      </w:pPr>
      <w:r>
        <w:rPr>
          <w:rFonts w:eastAsia="Times New Roman"/>
          <w:b/>
          <w:bCs/>
          <w:sz w:val="24"/>
          <w:szCs w:val="24"/>
          <w:lang w:val="pt-BR"/>
        </w:rPr>
        <w:t>Pois é um trabalho de conclusão de curso,</w:t>
      </w:r>
      <w:r>
        <w:rPr>
          <w:rFonts w:eastAsia="Times New Roman"/>
          <w:sz w:val="24"/>
          <w:szCs w:val="24"/>
          <w:lang w:val="pt-BR"/>
        </w:rPr>
        <w:t xml:space="preserve"> Não é um manual ou uma apostila! 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 xml:space="preserve">Digo isso também e principalmente para a esta parte,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1.2 Mineração de Dados ?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Mineração de Dados (em inglês, Data Mining) são processos de exploração e análise de grandes volumes de dados em busca de padrões, previsões, erros, associações, dentre outros (AMARAL, 2016).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/>
      </w:pPr>
      <w:r>
        <w:rPr>
          <w:rFonts w:eastAsia="Times New Roman"/>
          <w:sz w:val="24"/>
          <w:szCs w:val="24"/>
          <w:lang w:val="pt-BR"/>
        </w:rPr>
        <w:t>Colocar somente a parte de Mineração de dados que fornece embasamento para o seu TCC,</w:t>
      </w:r>
      <w:r>
        <w:rPr>
          <w:rFonts w:eastAsia="Times New Roman"/>
          <w:color w:val="FF0000"/>
          <w:sz w:val="24"/>
          <w:szCs w:val="24"/>
          <w:lang w:val="pt-BR"/>
        </w:rPr>
        <w:t xml:space="preserve"> </w:t>
      </w:r>
      <w:r>
        <w:rPr>
          <w:rFonts w:eastAsia="Times New Roman"/>
          <w:b/>
          <w:bCs/>
          <w:color w:val="FF0000"/>
          <w:sz w:val="24"/>
          <w:szCs w:val="24"/>
          <w:lang w:val="pt-BR"/>
        </w:rPr>
        <w:t>o que não se enquadra não colocar.</w:t>
      </w:r>
      <w:r>
        <w:rPr>
          <w:rFonts w:eastAsia="Times New Roman"/>
          <w:sz w:val="24"/>
          <w:szCs w:val="24"/>
          <w:lang w:val="pt-BR"/>
        </w:rPr>
        <w:t xml:space="preserve"> </w:t>
      </w:r>
    </w:p>
    <w:p>
      <w:pPr>
        <w:pStyle w:val="Normal"/>
        <w:shd w:fill="FFFFFF" w:val="clear"/>
        <w:suppressAutoHyphens w:val="false"/>
        <w:spacing w:lineRule="auto" w:line="240"/>
        <w:jc w:val="both"/>
        <w:rPr/>
      </w:pPr>
      <w:r>
        <w:rPr>
          <w:rFonts w:eastAsia="Times New Roman"/>
          <w:sz w:val="24"/>
          <w:szCs w:val="24"/>
          <w:lang w:val="pt-BR"/>
        </w:rPr>
        <w:t xml:space="preserve">Por  exemplo </w:t>
      </w:r>
      <w:r>
        <w:rPr>
          <w:rFonts w:eastAsia="Times New Roman" w:cs="Times New Roman" w:ascii="Times New Roman" w:hAnsi="Times New Roman"/>
          <w:sz w:val="24"/>
          <w:szCs w:val="24"/>
        </w:rPr>
        <w:t>A figura 1</w:t>
      </w:r>
      <w:r>
        <w:rPr>
          <w:rFonts w:eastAsia="Times New Roman" w:cs="Times New Roman" w:ascii="Times New Roman" w:hAnsi="Times New Roman"/>
          <w:sz w:val="24"/>
          <w:szCs w:val="24"/>
          <w:lang w:eastAsia="zh-C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pt-BR" w:eastAsia="zh-CN"/>
        </w:rPr>
        <w:t>–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pt-BR"/>
        </w:rPr>
        <w:t>não tem relação nenhuma com seu trabalho !!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 w:eastAsia="zh-CN"/>
        </w:rPr>
      </w:pPr>
      <w:r>
        <w:rPr>
          <w:rFonts w:eastAsia="Times New Roman"/>
          <w:sz w:val="24"/>
          <w:szCs w:val="24"/>
          <w:lang w:val="pt-BR" w:eastAsia="zh-CN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/>
      </w:pPr>
      <w:r>
        <w:rPr>
          <w:rFonts w:eastAsia="Times New Roman"/>
          <w:b/>
          <w:bCs/>
          <w:sz w:val="24"/>
          <w:szCs w:val="24"/>
          <w:lang w:val="pt-BR"/>
        </w:rPr>
        <w:t xml:space="preserve">- METODOLOGIA </w:t>
      </w:r>
      <w:r>
        <w:rPr>
          <w:rFonts w:eastAsia="Times New Roman"/>
          <w:sz w:val="24"/>
          <w:szCs w:val="24"/>
          <w:lang w:val="pt-BR"/>
        </w:rPr>
        <w:t>Este trabalho é um  ....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 xml:space="preserve">Estudo de caso ? 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Relato de experiência?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Projeto de intervenção?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/>
      </w:pPr>
      <w:r>
        <w:rPr>
          <w:rFonts w:eastAsia="Times New Roman"/>
          <w:sz w:val="24"/>
          <w:szCs w:val="24"/>
          <w:lang w:val="pt-BR"/>
        </w:rPr>
        <w:t xml:space="preserve">No AVASUS, no material do modulo de introdução ao projeto 2, fala de cada tipo, e da exemplos, é necessário seguir um procedimento metodológico, pois </w:t>
      </w:r>
      <w:r>
        <w:rPr>
          <w:rFonts w:eastAsia="Times New Roman"/>
          <w:b/>
          <w:bCs/>
          <w:sz w:val="24"/>
          <w:szCs w:val="24"/>
          <w:lang w:val="pt-BR"/>
        </w:rPr>
        <w:t>é um trabalho de conclusão de curso.</w:t>
      </w:r>
      <w:r>
        <w:rPr>
          <w:rFonts w:eastAsia="Times New Roman"/>
          <w:sz w:val="24"/>
          <w:szCs w:val="24"/>
          <w:lang w:val="pt-BR"/>
        </w:rPr>
        <w:t xml:space="preserve">  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 xml:space="preserve"> 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 xml:space="preserve">- Definir melhor o escopo do trabalho, Caracterizar este escopo e justificar a escolha, È Uberlândia ? é Minas Gerais ?, alguns municípios, É Brasil ? alguns estados ?  justificar a escolha; 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- 4 RESULTADOS E ANÁLISE DOS DADOS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Esta trazendo aqui é RESULTADO ou METOLOGIA ?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>Durante a apresentação, você inclusive colocou essa parte em Metodologia !</w:t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</w:r>
    </w:p>
    <w:p>
      <w:pPr>
        <w:pStyle w:val="Normal"/>
        <w:shd w:fill="FFFFFF" w:val="clear"/>
        <w:suppressAutoHyphens w:val="false"/>
        <w:spacing w:lineRule="auto" w:line="240"/>
        <w:jc w:val="both"/>
        <w:rPr>
          <w:rFonts w:eastAsia="Times New Roman"/>
          <w:sz w:val="24"/>
          <w:szCs w:val="24"/>
          <w:lang w:val="pt-BR"/>
        </w:rPr>
      </w:pPr>
      <w:r>
        <w:rPr>
          <w:rFonts w:eastAsia="Times New Roman"/>
          <w:sz w:val="24"/>
          <w:szCs w:val="24"/>
          <w:lang w:val="pt-BR"/>
        </w:rPr>
        <w:t xml:space="preserve">- Padronizar as figuras (tamanhos, formatos, etc, devem ser padrão)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- Evitar colocar comandos e códigos de programação, e sim quais os passos e os procedimentos metodológicos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(por exemplo, que passos uma pessoa deve seguir pra fazer, ou refazer o tratamento de dados – foco do seu TCC - utilizando outra linguagem – uma linguagem que você não conheça?) </w:t>
      </w:r>
    </w:p>
    <w:p>
      <w:pPr>
        <w:pStyle w:val="Normal"/>
        <w:spacing w:before="240" w:after="0"/>
        <w:jc w:val="both"/>
        <w:rPr>
          <w:lang w:val="pt-BR"/>
        </w:rPr>
      </w:pPr>
      <w:r>
        <w:rPr>
          <w:lang w:val="pt-BR"/>
        </w:rPr>
        <w:t>- colocar os comandos, os códigos, bases publicas, dicionário de dados, documento de visão,  requisitos funcionais e não funcionais, back log, diagramas de uso, Diagramas, cronogramas, etc, em anexos (drive, GitHub etc).</w:t>
      </w:r>
    </w:p>
    <w:p>
      <w:pPr>
        <w:pStyle w:val="Normal"/>
        <w:spacing w:before="24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 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zh-CN" w:eastAsia="pt-BR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TextodebaloChar">
    <w:name w:val="Texto de balão Char"/>
    <w:basedOn w:val="DefaultParagraphFont"/>
    <w:qFormat/>
    <w:rPr>
      <w:rFonts w:ascii="Tahoma" w:hAnsi="Tahoma" w:eastAsia="Arial" w:cs="Tahoma"/>
      <w:sz w:val="16"/>
      <w:szCs w:val="16"/>
      <w:lang w:val="zh-CN"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ienciapratica.wordpress.com/2015/01/10/escrevendo-o-resumo-ou-&#8220;abstract&#8221;-para-um-artigo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Application>LibreOffice/6.4.7.2$Linux_X86_64 LibreOffice_project/40$Build-2</Application>
  <Pages>5</Pages>
  <Words>842</Words>
  <Characters>4575</Characters>
  <CharactersWithSpaces>5391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2022-06-07T12:04:00Z</dcterms:created>
  <dc:creator>Humberto Rabelo</dc:creator>
  <dc:description/>
  <dc:language>pt-BR</dc:language>
  <cp:lastModifiedBy/>
  <dcterms:modified xsi:type="dcterms:W3CDTF">2022-06-08T23:52:27Z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