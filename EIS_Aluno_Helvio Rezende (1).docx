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commentRangeStart w:id="0"/>
      <w:r>
        <w:rPr>
          <w:rFonts w:ascii="Times New Roman" w:hAnsi="Times New Roman" w:eastAsia="Times New Roman" w:cs="Times New Roman"/>
          <w:b/>
          <w:sz w:val="24"/>
          <w:szCs w:val="24"/>
        </w:rPr>
        <w:t>INTERFERÊNCIA DOS RUÍDOS, SUJEIRAS, VALORES AUSENTES NA</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BASE DE DADOS DO COVID E VACINAÇÃO.</w:t>
      </w:r>
      <w:commentRangeEnd w:id="0"/>
      <w:r>
        <w:rPr>
          <w:rStyle w:val="10"/>
        </w:rPr>
        <w:commentReference w:id="0"/>
      </w:r>
    </w:p>
    <w:p>
      <w:pPr>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INTERFERENCE FROM NOISE, DIRT, MISSING VALUES IN THE COVID AND VACCINATION DATABASE.</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pict>
          <v:rect id="_x0000_i1025" o:spt="1" style="height:0.05pt;width:425.2pt;" fillcolor="#A0A0A0" filled="t" stroked="f" coordsize="21600,21600" o:hr="t" o:hrstd="t" o:hralign="center">
            <v:path/>
            <v:fill on="t" focussize="0,0"/>
            <v:stroke on="f"/>
            <v:imagedata o:title=""/>
            <o:lock v:ext="edit"/>
            <w10:wrap type="none"/>
            <w10:anchorlock/>
          </v:rect>
        </w:pic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Helvio Rezende</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Graduação em sistemas de informação pelo Centro Universitário Una de Uberlândia-MG, servidor público municipal  lotado na Secretaria Municipal de Saúde, com experiência nos sistemas, SIA, SIH, CNES.</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email: </w:t>
      </w:r>
      <w:r>
        <w:fldChar w:fldCharType="begin"/>
      </w:r>
      <w:r>
        <w:instrText xml:space="preserve"> HYPERLINK "mailto:helviorezende.ti@gmail.com" \h </w:instrText>
      </w:r>
      <w:r>
        <w:fldChar w:fldCharType="separate"/>
      </w:r>
      <w:r>
        <w:rPr>
          <w:rFonts w:ascii="Times New Roman" w:hAnsi="Times New Roman" w:eastAsia="Times New Roman" w:cs="Times New Roman"/>
          <w:color w:val="1155CC"/>
          <w:sz w:val="24"/>
          <w:szCs w:val="24"/>
          <w:u w:val="single"/>
        </w:rPr>
        <w:t>helviorezende.ti@gmail.com</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commentRangeStart w:id="1"/>
      <w:r>
        <w:rPr>
          <w:rFonts w:ascii="Times New Roman" w:hAnsi="Times New Roman" w:eastAsia="Times New Roman" w:cs="Times New Roman"/>
          <w:b/>
          <w:bCs/>
          <w:sz w:val="24"/>
          <w:szCs w:val="24"/>
        </w:rPr>
        <w:t>RESUMO</w:t>
      </w:r>
      <w:commentRangeEnd w:id="1"/>
      <w:r>
        <w:rPr>
          <w:rStyle w:val="10"/>
        </w:rPr>
        <w:commentReference w:id="1"/>
      </w:r>
    </w:p>
    <w:p>
      <w:pPr>
        <w:ind w:firstLine="720"/>
        <w:jc w:val="both"/>
        <w:rPr>
          <w:rFonts w:ascii="Times New Roman" w:hAnsi="Times New Roman" w:eastAsia="Times New Roman" w:cs="Times New Roman"/>
          <w:sz w:val="24"/>
          <w:szCs w:val="24"/>
        </w:rPr>
      </w:pPr>
      <w:del w:id="0" w:author="Josiane Araújo" w:date="2022-05-07T16:13:00Z">
        <w:r>
          <w:rPr>
            <w:rFonts w:ascii="Times New Roman" w:hAnsi="Times New Roman" w:eastAsia="Times New Roman" w:cs="Times New Roman"/>
            <w:sz w:val="24"/>
            <w:szCs w:val="24"/>
          </w:rPr>
          <w:delText xml:space="preserve">Na </w:delText>
        </w:r>
      </w:del>
      <w:ins w:id="1" w:author="Josiane Araújo" w:date="2022-05-07T16:13:00Z">
        <w:r>
          <w:rPr>
            <w:rFonts w:ascii="Times New Roman" w:hAnsi="Times New Roman" w:eastAsia="Times New Roman" w:cs="Times New Roman"/>
            <w:sz w:val="24"/>
            <w:szCs w:val="24"/>
            <w:lang w:val="pt-BR"/>
          </w:rPr>
          <w:t>A</w:t>
        </w:r>
      </w:ins>
      <w:ins w:id="2" w:author="Josiane Araújo" w:date="2022-05-07T16:13: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área da saúde</w:t>
      </w:r>
      <w:del w:id="3" w:author="Josiane Araújo" w:date="2022-05-07T16:1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detém grandes volumes de informações em seus banco</w:t>
      </w:r>
      <w:ins w:id="4" w:author="Josiane Araújo" w:date="2022-05-07T16:13: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de dados, que contém além de informações pessoais dos pacientes, dados sobre os respectivos atendimentos. </w:t>
      </w:r>
      <w:ins w:id="5" w:author="Josiane Araújo" w:date="2022-05-07T16:13:00Z">
        <w:r>
          <w:rPr>
            <w:rFonts w:hint="eastAsia" w:ascii="Times New Roman" w:hAnsi="Times New Roman" w:eastAsia="Times New Roman" w:cs="Times New Roman"/>
            <w:sz w:val="24"/>
            <w:szCs w:val="24"/>
            <w:lang w:eastAsia="zh-CN"/>
          </w:rPr>
          <w:t>M</w:t>
        </w:r>
      </w:ins>
      <w:del w:id="6" w:author="Josiane Araújo" w:date="2022-05-07T16:13:00Z">
        <w:r>
          <w:rPr>
            <w:rFonts w:ascii="Times New Roman" w:hAnsi="Times New Roman" w:eastAsia="Times New Roman" w:cs="Times New Roman"/>
            <w:sz w:val="24"/>
            <w:szCs w:val="24"/>
          </w:rPr>
          <w:delText>E, m</w:delText>
        </w:r>
      </w:del>
      <w:r>
        <w:rPr>
          <w:rFonts w:ascii="Times New Roman" w:hAnsi="Times New Roman" w:eastAsia="Times New Roman" w:cs="Times New Roman"/>
          <w:sz w:val="24"/>
          <w:szCs w:val="24"/>
        </w:rPr>
        <w:t>inerar esses dados para descobrir conhecimento não é tarefa trivial. É preciso conhecer os dados, o processo de análise e descoberta, as tarefas e técnicas de mineração e as ferramentas matemáticas e computacionais que se aplicam nesse contexto, como as bases de dados geradas pelas notificações do Covid19 e Vacinação contra covid19. O estudo de caso apresentado ilustra a importância do tratamento dos ruídos, sujeiras e valores ausentes contidos nessas bases de dados que podem atrapalhar a respectiva análise, que tanto auxilia a tomada de decisão.</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commentRangeStart w:id="2"/>
      <w:r>
        <w:rPr>
          <w:rFonts w:ascii="Times New Roman" w:hAnsi="Times New Roman" w:eastAsia="Times New Roman" w:cs="Times New Roman"/>
          <w:sz w:val="24"/>
          <w:szCs w:val="24"/>
        </w:rPr>
        <w:t>PALAVRAS-CHAVE: Python, covid19, mineração, filtro, opendatasus, IBGE, Dataframe, numpy, pandas, matplotlib, linux, Os X, Windows.</w:t>
      </w:r>
      <w:commentRangeEnd w:id="2"/>
      <w:r>
        <w:rPr>
          <w:rStyle w:val="10"/>
        </w:rPr>
        <w:commentReference w:id="2"/>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bCs/>
          <w:sz w:val="24"/>
          <w:szCs w:val="24"/>
        </w:rPr>
      </w:pPr>
      <w:commentRangeStart w:id="3"/>
      <w:r>
        <w:rPr>
          <w:rFonts w:ascii="Times New Roman" w:hAnsi="Times New Roman" w:eastAsia="Times New Roman" w:cs="Times New Roman"/>
          <w:b/>
          <w:bCs/>
          <w:sz w:val="24"/>
          <w:szCs w:val="24"/>
        </w:rPr>
        <w:t>ABSTRACT</w:t>
      </w:r>
      <w:commentRangeEnd w:id="3"/>
      <w:r>
        <w:rPr>
          <w:rStyle w:val="10"/>
        </w:rPr>
        <w:commentReference w:id="3"/>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health area, it holds large volumes of information in its database, which contains, in addition to patients' personal information, data on the respective attendances. And, mining this data to discover knowledge is no trivial task. It is necessary to know the data, the analysis  and discovery process, the mining tasks and techniques and the mathematical and computational tools that apply in this context, such as the Databases generated by Covid19 and Covid19 Vaccination notifications. The case study presented illustrates the importance of treating noise, dirt and missing values contained in these databases that can interfere with the respective analysis, which helps so much in decision making.</w:t>
      </w:r>
    </w:p>
    <w:p>
      <w:pPr>
        <w:ind w:firstLine="283"/>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commentRangeStart w:id="4"/>
      <w:r>
        <w:rPr>
          <w:rFonts w:ascii="Times New Roman" w:hAnsi="Times New Roman" w:eastAsia="Times New Roman" w:cs="Times New Roman"/>
          <w:b/>
          <w:bCs/>
          <w:sz w:val="24"/>
          <w:szCs w:val="24"/>
        </w:rPr>
        <w:t>KEYWORDS:</w:t>
      </w:r>
      <w:r>
        <w:rPr>
          <w:rFonts w:ascii="Times New Roman" w:hAnsi="Times New Roman" w:eastAsia="Times New Roman" w:cs="Times New Roman"/>
          <w:sz w:val="24"/>
          <w:szCs w:val="24"/>
        </w:rPr>
        <w:t xml:space="preserve"> </w:t>
      </w:r>
      <w:commentRangeEnd w:id="4"/>
      <w:r>
        <w:rPr>
          <w:rStyle w:val="10"/>
        </w:rPr>
        <w:commentReference w:id="4"/>
      </w:r>
      <w:r>
        <w:rPr>
          <w:rFonts w:ascii="Times New Roman" w:hAnsi="Times New Roman" w:eastAsia="Times New Roman" w:cs="Times New Roman"/>
          <w:sz w:val="24"/>
          <w:szCs w:val="24"/>
        </w:rPr>
        <w:t>Python, covid19, mining, filter, opendatasus, IBGE, Dataframe, numpy, pandas, matplotlib, linux, Os X, Windows.</w:t>
      </w:r>
    </w:p>
    <w:p>
      <w:pPr>
        <w:ind w:firstLine="283"/>
        <w:jc w:val="both"/>
        <w:rPr>
          <w:rFonts w:ascii="Times New Roman" w:hAnsi="Times New Roman" w:eastAsia="Times New Roman" w:cs="Times New Roman"/>
          <w:sz w:val="24"/>
          <w:szCs w:val="24"/>
        </w:rPr>
      </w:pPr>
    </w:p>
    <w:p>
      <w:pPr>
        <w:spacing w:line="240" w:lineRule="auto"/>
        <w:rPr>
          <w:ins w:id="7" w:author="Josiane Araújo" w:date="2022-05-07T16:17:00Z"/>
          <w:rFonts w:ascii="Times New Roman" w:hAnsi="Times New Roman" w:eastAsia="Times New Roman" w:cs="Times New Roman"/>
          <w:sz w:val="24"/>
          <w:szCs w:val="24"/>
        </w:rPr>
      </w:pPr>
      <w:ins w:id="8" w:author="Josiane Araújo" w:date="2022-05-07T16:17:00Z">
        <w:r>
          <w:rPr>
            <w:rFonts w:ascii="Times New Roman" w:hAnsi="Times New Roman" w:eastAsia="Times New Roman" w:cs="Times New Roman"/>
            <w:sz w:val="24"/>
            <w:szCs w:val="24"/>
          </w:rPr>
          <w:br w:type="page"/>
        </w:r>
      </w:ins>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INTRODUÇÃO</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área da saúde</w:t>
      </w:r>
      <w:del w:id="9" w:author="Josiane Araújo" w:date="2022-05-07T16:17: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são encontrados diversos programas que alimentam extensas bases de dados, contendo as mais variadas informações, por exemplo, Sistema de Informação sobre Mortalidade (SIM), Sistemas de Informações sobre Nascidos Vivos (SINASC), Sistema de Informação Sobre Agravos Notificados (SINAN), dentre outras.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 Ministério da Saúde, </w:t>
      </w:r>
      <w:del w:id="10" w:author="Josiane Araújo" w:date="2022-05-07T16:18:00Z">
        <w:r>
          <w:rPr>
            <w:rFonts w:ascii="Times New Roman" w:hAnsi="Times New Roman" w:eastAsia="Times New Roman" w:cs="Times New Roman"/>
            <w:sz w:val="24"/>
            <w:szCs w:val="24"/>
          </w:rPr>
          <w:delText xml:space="preserve">dentre </w:delText>
        </w:r>
      </w:del>
      <w:ins w:id="11" w:author="Josiane Araújo" w:date="2022-05-07T16:18:00Z">
        <w:r>
          <w:rPr>
            <w:rFonts w:ascii="Times New Roman" w:hAnsi="Times New Roman" w:eastAsia="Times New Roman" w:cs="Times New Roman"/>
            <w:sz w:val="24"/>
            <w:szCs w:val="24"/>
            <w:lang w:val="pt-BR"/>
          </w:rPr>
          <w:t>considerando</w:t>
        </w:r>
      </w:ins>
      <w:ins w:id="12" w:author="Josiane Araújo" w:date="2022-05-07T16:18: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a legislação e normas de utilização dos usuários da saúde pública e aplicações desenvolvidas para registro e contabilidade dos casos notificados, padronizou esse registro através da</w:t>
      </w:r>
      <w:ins w:id="13" w:author="Josiane Araújo" w:date="2022-05-07T16:25:00Z">
        <w:r>
          <w:rPr>
            <w:rFonts w:hint="eastAsia" w:ascii="Times New Roman" w:hAnsi="Times New Roman" w:eastAsia="Times New Roman" w:cs="Times New Roman"/>
            <w:sz w:val="24"/>
            <w:szCs w:val="24"/>
            <w:lang w:eastAsia="zh-CN"/>
          </w:rPr>
          <w:t xml:space="preserve"> </w:t>
        </w:r>
      </w:ins>
      <w:ins w:id="14" w:author="Josiane Araújo" w:date="2022-05-07T16:25:00Z">
        <w:r>
          <w:rPr>
            <w:rFonts w:ascii="Times New Roman" w:hAnsi="Times New Roman" w:eastAsia="Times New Roman" w:cs="Times New Roman"/>
            <w:sz w:val="24"/>
            <w:szCs w:val="24"/>
            <w:lang w:val="pt-BR" w:eastAsia="zh-CN"/>
          </w:rPr>
          <w:t>construção de</w:t>
        </w:r>
      </w:ins>
      <w:del w:id="15" w:author="Josiane Araújo" w:date="2022-05-07T16:25:00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 xml:space="preserve"> fichas de atendimento, contendo informações pessoais dos pacientes, informações de sua localização, dos sintomas e exames realizados. Sistemas dispersos nos quais essa informação não te</w:t>
      </w:r>
      <w:ins w:id="16" w:author="Josiane Araújo" w:date="2022-05-07T16:20:00Z">
        <w:r>
          <w:rPr>
            <w:rFonts w:hint="eastAsia" w:ascii="Times New Roman" w:hAnsi="Times New Roman" w:eastAsia="Times New Roman" w:cs="Times New Roman"/>
            <w:sz w:val="24"/>
            <w:szCs w:val="24"/>
            <w:lang w:eastAsia="zh-CN"/>
          </w:rPr>
          <w:t>m</w:t>
        </w:r>
      </w:ins>
      <w:del w:id="17" w:author="Josiane Araújo" w:date="2022-05-07T16:20:00Z">
        <w:r>
          <w:rPr>
            <w:rFonts w:ascii="Times New Roman" w:hAnsi="Times New Roman" w:eastAsia="Times New Roman" w:cs="Times New Roman"/>
            <w:sz w:val="24"/>
            <w:szCs w:val="24"/>
          </w:rPr>
          <w:delText>nha</w:delText>
        </w:r>
      </w:del>
      <w:r>
        <w:rPr>
          <w:rFonts w:ascii="Times New Roman" w:hAnsi="Times New Roman" w:eastAsia="Times New Roman" w:cs="Times New Roman"/>
          <w:sz w:val="24"/>
          <w:szCs w:val="24"/>
        </w:rPr>
        <w:t xml:space="preserve"> a tratativa correta para gerar </w:t>
      </w:r>
      <w:commentRangeStart w:id="5"/>
      <w:r>
        <w:rPr>
          <w:rFonts w:ascii="Times New Roman" w:hAnsi="Times New Roman" w:eastAsia="Times New Roman" w:cs="Times New Roman"/>
          <w:sz w:val="24"/>
          <w:szCs w:val="24"/>
        </w:rPr>
        <w:t>conhecimento.</w:t>
      </w:r>
      <w:commentRangeEnd w:id="5"/>
      <w:r>
        <w:rPr>
          <w:rStyle w:val="10"/>
        </w:rPr>
        <w:commentReference w:id="5"/>
      </w:r>
    </w:p>
    <w:p>
      <w:pPr>
        <w:ind w:firstLine="720"/>
        <w:jc w:val="both"/>
        <w:rPr>
          <w:rFonts w:ascii="Times New Roman" w:hAnsi="Times New Roman" w:eastAsia="Times New Roman" w:cs="Times New Roman"/>
          <w:sz w:val="24"/>
          <w:szCs w:val="24"/>
        </w:rPr>
      </w:pPr>
      <w:commentRangeStart w:id="6"/>
      <w:r>
        <w:rPr>
          <w:rFonts w:ascii="Times New Roman" w:hAnsi="Times New Roman" w:eastAsia="Times New Roman" w:cs="Times New Roman"/>
          <w:sz w:val="24"/>
          <w:szCs w:val="24"/>
        </w:rPr>
        <w:t>Destacam-se nessas fichas disponibilizadas pelo Ministério da Saúde, acidentes com animais peçonhentos, acidentes graves, doenças como aids adulto, aids criança, coqueluche, cólera, dengue, etc, cada formulário com questões que vão nortear o profissional a classificar se os sintomas relatados pelo paciente é alguma complicação ou se poderá ser descartado.</w:t>
      </w:r>
      <w:commentRangeEnd w:id="6"/>
      <w:r>
        <w:rPr>
          <w:rStyle w:val="10"/>
        </w:rPr>
        <w:commentReference w:id="6"/>
      </w:r>
    </w:p>
    <w:p>
      <w:pPr>
        <w:ind w:firstLine="720"/>
        <w:jc w:val="both"/>
        <w:rPr>
          <w:rFonts w:ascii="Times New Roman" w:hAnsi="Times New Roman" w:eastAsia="Times New Roman" w:cs="Times New Roman"/>
          <w:sz w:val="24"/>
          <w:szCs w:val="24"/>
        </w:rPr>
      </w:pPr>
      <w:del w:id="18" w:author="Josiane Araújo" w:date="2022-05-07T16:27:00Z">
        <w:r>
          <w:rPr>
            <w:rFonts w:ascii="Times New Roman" w:hAnsi="Times New Roman" w:eastAsia="Times New Roman" w:cs="Times New Roman"/>
            <w:sz w:val="24"/>
            <w:szCs w:val="24"/>
          </w:rPr>
          <w:delText xml:space="preserve">Observa-se que </w:delText>
        </w:r>
      </w:del>
      <w:ins w:id="19" w:author="Josiane Araújo" w:date="2022-05-07T16:27:00Z">
        <w:r>
          <w:rPr>
            <w:rFonts w:hint="eastAsia" w:ascii="Times New Roman" w:hAnsi="Times New Roman" w:eastAsia="Times New Roman" w:cs="Times New Roman"/>
            <w:sz w:val="24"/>
            <w:szCs w:val="24"/>
            <w:lang w:eastAsia="zh-CN"/>
          </w:rPr>
          <w:t>E</w:t>
        </w:r>
      </w:ins>
      <w:del w:id="20" w:author="Josiane Araújo" w:date="2022-05-07T16:27: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 xml:space="preserve">m casos específicos, </w:t>
      </w:r>
      <w:ins w:id="21" w:author="Josiane Araújo" w:date="2022-05-07T16:25:00Z">
        <w:r>
          <w:rPr>
            <w:rFonts w:ascii="Times New Roman" w:hAnsi="Times New Roman" w:eastAsia="Times New Roman" w:cs="Times New Roman"/>
            <w:sz w:val="24"/>
            <w:szCs w:val="24"/>
            <w:lang w:val="pt-BR"/>
          </w:rPr>
          <w:t xml:space="preserve">como </w:t>
        </w:r>
      </w:ins>
      <w:r>
        <w:rPr>
          <w:rFonts w:ascii="Times New Roman" w:hAnsi="Times New Roman" w:eastAsia="Times New Roman" w:cs="Times New Roman"/>
          <w:sz w:val="24"/>
          <w:szCs w:val="24"/>
        </w:rPr>
        <w:t>por exemplo</w:t>
      </w:r>
      <w:ins w:id="22" w:author="Josiane Araújo" w:date="2022-05-07T16:25:00Z">
        <w:r>
          <w:rPr>
            <w:rFonts w:hint="eastAsia" w:ascii="Times New Roman" w:hAnsi="Times New Roman" w:eastAsia="Times New Roman" w:cs="Times New Roman"/>
            <w:sz w:val="24"/>
            <w:szCs w:val="24"/>
            <w:lang w:eastAsia="zh-CN"/>
          </w:rPr>
          <w:t xml:space="preserve"> </w:t>
        </w:r>
      </w:ins>
      <w:ins w:id="23" w:author="Josiane Araújo" w:date="2022-05-07T16:25:00Z">
        <w:r>
          <w:rPr>
            <w:rFonts w:ascii="Times New Roman" w:hAnsi="Times New Roman" w:eastAsia="Times New Roman" w:cs="Times New Roman"/>
            <w:sz w:val="24"/>
            <w:szCs w:val="24"/>
            <w:lang w:val="pt-BR" w:eastAsia="zh-CN"/>
          </w:rPr>
          <w:t>o ocorrido</w:t>
        </w:r>
      </w:ins>
      <w:del w:id="24" w:author="Josiane Araújo" w:date="2022-05-07T16:25: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em 2020, </w:t>
      </w:r>
      <w:ins w:id="25" w:author="Josiane Araújo" w:date="2022-05-07T16:27:00Z">
        <w:r>
          <w:rPr>
            <w:rFonts w:hint="eastAsia" w:ascii="Times New Roman" w:hAnsi="Times New Roman" w:eastAsia="Times New Roman" w:cs="Times New Roman"/>
            <w:sz w:val="24"/>
            <w:szCs w:val="24"/>
            <w:lang w:val="pt-BR" w:eastAsia="zh-CN"/>
          </w:rPr>
          <w:t>e</w:t>
        </w:r>
      </w:ins>
      <w:ins w:id="26" w:author="Josiane Araújo" w:date="2022-05-07T16:27:00Z">
        <w:r>
          <w:rPr>
            <w:rFonts w:ascii="Times New Roman" w:hAnsi="Times New Roman" w:eastAsia="Times New Roman" w:cs="Times New Roman"/>
            <w:sz w:val="24"/>
            <w:szCs w:val="24"/>
            <w:lang w:val="pt-BR" w:eastAsia="zh-CN"/>
          </w:rPr>
          <w:t>m que o</w:t>
        </w:r>
      </w:ins>
      <w:del w:id="27" w:author="Josiane Araújo" w:date="2022-05-07T16:27: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w:t>
      </w:r>
      <w:ins w:id="28" w:author="Josiane Araújo" w:date="2022-05-07T16:25:00Z">
        <w:r>
          <w:rPr>
            <w:rFonts w:hint="eastAsia" w:ascii="Times New Roman" w:hAnsi="Times New Roman" w:eastAsia="Times New Roman" w:cs="Times New Roman"/>
            <w:sz w:val="24"/>
            <w:szCs w:val="24"/>
            <w:lang w:eastAsia="zh-CN"/>
          </w:rPr>
          <w:t>m</w:t>
        </w:r>
      </w:ins>
      <w:del w:id="29" w:author="Josiane Araújo" w:date="2022-05-07T16:25: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 xml:space="preserve">undo foi acometido, pelo que tudo indica, a maior pandemia da história, causada pelo </w:t>
      </w:r>
      <w:ins w:id="30" w:author="Josiane Araújo" w:date="2022-05-07T16:26:00Z">
        <w:r>
          <w:rPr>
            <w:rFonts w:ascii="Times New Roman" w:hAnsi="Times New Roman" w:eastAsia="Times New Roman" w:cs="Times New Roman"/>
            <w:sz w:val="24"/>
            <w:szCs w:val="24"/>
            <w:lang w:val="pt-BR" w:eastAsia="zh-CN"/>
          </w:rPr>
          <w:t>v</w:t>
        </w:r>
      </w:ins>
      <w:del w:id="31" w:author="Josiane Araújo" w:date="2022-05-07T16:26:00Z">
        <w:r>
          <w:rPr>
            <w:rFonts w:ascii="Times New Roman" w:hAnsi="Times New Roman" w:eastAsia="Times New Roman" w:cs="Times New Roman"/>
            <w:sz w:val="24"/>
            <w:szCs w:val="24"/>
          </w:rPr>
          <w:delText>V</w:delText>
        </w:r>
      </w:del>
      <w:r>
        <w:rPr>
          <w:rFonts w:ascii="Times New Roman" w:hAnsi="Times New Roman" w:eastAsia="Times New Roman" w:cs="Times New Roman"/>
          <w:sz w:val="24"/>
          <w:szCs w:val="24"/>
        </w:rPr>
        <w:t>írus S</w:t>
      </w:r>
      <w:ins w:id="32" w:author="Josiane Araújo" w:date="2022-05-07T16:26:00Z">
        <w:r>
          <w:rPr>
            <w:rFonts w:hint="eastAsia" w:ascii="Times New Roman" w:hAnsi="Times New Roman" w:eastAsia="Times New Roman" w:cs="Times New Roman"/>
            <w:sz w:val="24"/>
            <w:szCs w:val="24"/>
            <w:lang w:eastAsia="zh-CN"/>
          </w:rPr>
          <w:t>A</w:t>
        </w:r>
      </w:ins>
      <w:ins w:id="33" w:author="Josiane Araújo" w:date="2022-05-07T16:26:00Z">
        <w:r>
          <w:rPr>
            <w:rFonts w:ascii="Times New Roman" w:hAnsi="Times New Roman" w:eastAsia="Times New Roman" w:cs="Times New Roman"/>
            <w:sz w:val="24"/>
            <w:szCs w:val="24"/>
            <w:lang w:val="pt-BR" w:eastAsia="zh-CN"/>
          </w:rPr>
          <w:t>RS</w:t>
        </w:r>
      </w:ins>
      <w:del w:id="34" w:author="Josiane Araújo" w:date="2022-05-07T16:26:00Z">
        <w:r>
          <w:rPr>
            <w:rFonts w:ascii="Times New Roman" w:hAnsi="Times New Roman" w:eastAsia="Times New Roman" w:cs="Times New Roman"/>
            <w:sz w:val="24"/>
            <w:szCs w:val="24"/>
          </w:rPr>
          <w:delText>is</w:delText>
        </w:r>
      </w:del>
      <w:ins w:id="35" w:author="Josiane Araújo" w:date="2022-05-07T16:26:00Z">
        <w:r>
          <w:rPr>
            <w:rFonts w:hint="eastAsia" w:ascii="Times New Roman" w:hAnsi="Times New Roman" w:eastAsia="Times New Roman" w:cs="Times New Roman"/>
            <w:sz w:val="24"/>
            <w:szCs w:val="24"/>
            <w:lang w:eastAsia="zh-CN"/>
          </w:rPr>
          <w:t>-</w:t>
        </w:r>
      </w:ins>
      <w:ins w:id="36" w:author="Josiane Araújo" w:date="2022-05-07T16:26:00Z">
        <w:r>
          <w:rPr>
            <w:rFonts w:ascii="Times New Roman" w:hAnsi="Times New Roman" w:eastAsia="Times New Roman" w:cs="Times New Roman"/>
            <w:sz w:val="24"/>
            <w:szCs w:val="24"/>
            <w:lang w:val="pt-BR" w:eastAsia="zh-CN"/>
          </w:rPr>
          <w:t>C</w:t>
        </w:r>
      </w:ins>
      <w:del w:id="37" w:author="Josiane Araújo" w:date="2022-05-07T16:26:00Z">
        <w:r>
          <w:rPr>
            <w:rFonts w:ascii="Times New Roman" w:hAnsi="Times New Roman" w:eastAsia="Times New Roman" w:cs="Times New Roman"/>
            <w:sz w:val="24"/>
            <w:szCs w:val="24"/>
          </w:rPr>
          <w:delText>c</w:delText>
        </w:r>
      </w:del>
      <w:r>
        <w:rPr>
          <w:rFonts w:ascii="Times New Roman" w:hAnsi="Times New Roman" w:eastAsia="Times New Roman" w:cs="Times New Roman"/>
          <w:sz w:val="24"/>
          <w:szCs w:val="24"/>
        </w:rPr>
        <w:t>o</w:t>
      </w:r>
      <w:del w:id="38" w:author="Josiane Araújo" w:date="2022-05-07T16:26:00Z">
        <w:r>
          <w:rPr>
            <w:rFonts w:ascii="Times New Roman" w:hAnsi="Times New Roman" w:eastAsia="Times New Roman" w:cs="Times New Roman"/>
            <w:sz w:val="24"/>
            <w:szCs w:val="24"/>
          </w:rPr>
          <w:delText>r</w:delText>
        </w:r>
      </w:del>
      <w:r>
        <w:rPr>
          <w:rFonts w:ascii="Times New Roman" w:hAnsi="Times New Roman" w:eastAsia="Times New Roman" w:cs="Times New Roman"/>
          <w:sz w:val="24"/>
          <w:szCs w:val="24"/>
        </w:rPr>
        <w:t>v</w:t>
      </w:r>
      <w:ins w:id="39" w:author="Josiane Araújo" w:date="2022-05-07T16:26:00Z">
        <w:r>
          <w:rPr>
            <w:rFonts w:hint="eastAsia" w:ascii="Times New Roman" w:hAnsi="Times New Roman" w:eastAsia="Times New Roman" w:cs="Times New Roman"/>
            <w:sz w:val="24"/>
            <w:szCs w:val="24"/>
            <w:lang w:eastAsia="zh-CN"/>
          </w:rPr>
          <w:t>-</w:t>
        </w:r>
      </w:ins>
      <w:del w:id="40" w:author="Josiane Araújo" w:date="2022-05-07T16:26: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2, coronavírus, </w:t>
      </w:r>
      <w:del w:id="41" w:author="Josiane Araújo" w:date="2022-05-07T16:31:00Z">
        <w:r>
          <w:rPr>
            <w:rFonts w:ascii="Times New Roman" w:hAnsi="Times New Roman" w:eastAsia="Times New Roman" w:cs="Times New Roman"/>
            <w:sz w:val="24"/>
            <w:szCs w:val="24"/>
          </w:rPr>
          <w:delText>causa</w:delText>
        </w:r>
      </w:del>
      <w:del w:id="42" w:author="Josiane Araújo" w:date="2022-05-07T16:22:00Z">
        <w:r>
          <w:rPr>
            <w:rFonts w:ascii="Times New Roman" w:hAnsi="Times New Roman" w:eastAsia="Times New Roman" w:cs="Times New Roman"/>
            <w:sz w:val="24"/>
            <w:szCs w:val="24"/>
          </w:rPr>
          <w:delText>n</w:delText>
        </w:r>
      </w:del>
      <w:del w:id="43" w:author="Josiane Araújo" w:date="2022-05-07T16:31:00Z">
        <w:r>
          <w:rPr>
            <w:rFonts w:ascii="Times New Roman" w:hAnsi="Times New Roman" w:eastAsia="Times New Roman" w:cs="Times New Roman"/>
            <w:sz w:val="24"/>
            <w:szCs w:val="24"/>
          </w:rPr>
          <w:delText>do covid19</w:delText>
        </w:r>
      </w:del>
      <w:ins w:id="44" w:author="Josiane Araújo" w:date="2022-05-07T16:29:00Z">
        <w:r>
          <w:rPr>
            <w:rFonts w:ascii="Times New Roman" w:hAnsi="Times New Roman" w:eastAsia="Times New Roman" w:cs="Times New Roman"/>
            <w:sz w:val="24"/>
            <w:szCs w:val="24"/>
            <w:lang w:val="pt-BR" w:eastAsia="zh-CN"/>
          </w:rPr>
          <w:t xml:space="preserve">houve </w:t>
        </w:r>
      </w:ins>
      <w:del w:id="45" w:author="Josiane Araújo" w:date="2022-05-07T16:29:00Z">
        <w:r>
          <w:rPr>
            <w:rFonts w:ascii="Times New Roman" w:hAnsi="Times New Roman" w:eastAsia="Times New Roman" w:cs="Times New Roman"/>
            <w:sz w:val="24"/>
            <w:szCs w:val="24"/>
          </w:rPr>
          <w:delText xml:space="preserve">. Através de </w:delText>
        </w:r>
      </w:del>
      <w:r>
        <w:rPr>
          <w:rFonts w:ascii="Times New Roman" w:hAnsi="Times New Roman" w:eastAsia="Times New Roman" w:cs="Times New Roman"/>
          <w:sz w:val="24"/>
          <w:szCs w:val="24"/>
        </w:rPr>
        <w:t>um empenho de todo</w:t>
      </w:r>
      <w:ins w:id="46" w:author="Josiane Araújo" w:date="2022-05-07T16:29:00Z">
        <w:r>
          <w:rPr>
            <w:rFonts w:ascii="Times New Roman" w:hAnsi="Times New Roman" w:eastAsia="Times New Roman" w:cs="Times New Roman"/>
            <w:sz w:val="24"/>
            <w:szCs w:val="24"/>
            <w:lang w:val="pt-BR"/>
          </w:rPr>
          <w:t>s</w:t>
        </w:r>
      </w:ins>
      <w:ins w:id="47" w:author="Josiane Araújo" w:date="2022-05-07T16:29:00Z">
        <w:r>
          <w:rPr>
            <w:rFonts w:hint="eastAsia" w:ascii="Times New Roman" w:hAnsi="Times New Roman" w:eastAsia="Times New Roman" w:cs="Times New Roman"/>
            <w:sz w:val="24"/>
            <w:szCs w:val="24"/>
            <w:lang w:eastAsia="zh-CN"/>
          </w:rPr>
          <w:t xml:space="preserve"> </w:t>
        </w:r>
      </w:ins>
      <w:ins w:id="48" w:author="Josiane Araújo" w:date="2022-05-07T16:29:00Z">
        <w:r>
          <w:rPr>
            <w:rFonts w:ascii="Times New Roman" w:hAnsi="Times New Roman" w:eastAsia="Times New Roman" w:cs="Times New Roman"/>
            <w:sz w:val="24"/>
            <w:szCs w:val="24"/>
            <w:lang w:val="pt-BR" w:eastAsia="zh-CN"/>
          </w:rPr>
          <w:t>na alimentação das informações.</w:t>
        </w:r>
      </w:ins>
      <w:del w:id="49" w:author="Josiane Araújo" w:date="2022-05-07T16:29:00Z">
        <w:r>
          <w:rPr>
            <w:rFonts w:ascii="Times New Roman" w:hAnsi="Times New Roman" w:eastAsia="Times New Roman" w:cs="Times New Roman"/>
            <w:sz w:val="24"/>
            <w:szCs w:val="24"/>
          </w:rPr>
          <w:delText xml:space="preserve"> mundo,</w:delText>
        </w:r>
      </w:del>
      <w:r>
        <w:rPr>
          <w:rFonts w:ascii="Times New Roman" w:hAnsi="Times New Roman" w:eastAsia="Times New Roman" w:cs="Times New Roman"/>
          <w:sz w:val="24"/>
          <w:szCs w:val="24"/>
        </w:rPr>
        <w:t xml:space="preserve"> </w:t>
      </w:r>
      <w:del w:id="50" w:author="Josiane Araújo" w:date="2022-05-07T16:22:00Z">
        <w:r>
          <w:rPr>
            <w:rFonts w:ascii="Times New Roman" w:hAnsi="Times New Roman" w:eastAsia="Times New Roman" w:cs="Times New Roman"/>
            <w:sz w:val="24"/>
            <w:szCs w:val="24"/>
            <w:lang w:val="pt-BR"/>
          </w:rPr>
          <w:delText>a</w:delText>
        </w:r>
      </w:del>
      <w:ins w:id="51" w:author="Josiane Araújo" w:date="2022-05-07T16:29: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medida</w:t>
      </w:r>
      <w:ins w:id="52" w:author="Josiane Araújo" w:date="2022-05-07T16:22:00Z">
        <w:r>
          <w:rPr>
            <w:rFonts w:ascii="Times New Roman" w:hAnsi="Times New Roman" w:eastAsia="Times New Roman" w:cs="Times New Roman"/>
            <w:sz w:val="24"/>
            <w:szCs w:val="24"/>
            <w:lang w:val="pt-BR"/>
          </w:rPr>
          <w:t xml:space="preserve"> em</w:t>
        </w:r>
      </w:ins>
      <w:r>
        <w:rPr>
          <w:rFonts w:ascii="Times New Roman" w:hAnsi="Times New Roman" w:eastAsia="Times New Roman" w:cs="Times New Roman"/>
          <w:sz w:val="24"/>
          <w:szCs w:val="24"/>
        </w:rPr>
        <w:t xml:space="preserve"> que pacientes eram identificados, procuravam unidades de saúde, </w:t>
      </w:r>
      <w:del w:id="53" w:author="Josiane Araújo" w:date="2022-05-07T16:29:00Z">
        <w:r>
          <w:rPr>
            <w:rFonts w:ascii="Times New Roman" w:hAnsi="Times New Roman" w:eastAsia="Times New Roman" w:cs="Times New Roman"/>
            <w:sz w:val="24"/>
            <w:szCs w:val="24"/>
          </w:rPr>
          <w:delText xml:space="preserve">tinham </w:delText>
        </w:r>
      </w:del>
      <w:r>
        <w:rPr>
          <w:rFonts w:ascii="Times New Roman" w:hAnsi="Times New Roman" w:eastAsia="Times New Roman" w:cs="Times New Roman"/>
          <w:sz w:val="24"/>
          <w:szCs w:val="24"/>
        </w:rPr>
        <w:t xml:space="preserve">seus quadros de saúde </w:t>
      </w:r>
      <w:ins w:id="54" w:author="Josiane Araújo" w:date="2022-05-07T16:29:00Z">
        <w:r>
          <w:rPr>
            <w:rFonts w:ascii="Times New Roman" w:hAnsi="Times New Roman" w:eastAsia="Times New Roman" w:cs="Times New Roman"/>
            <w:sz w:val="24"/>
            <w:szCs w:val="24"/>
            <w:lang w:val="pt-BR"/>
          </w:rPr>
          <w:t xml:space="preserve">eram </w:t>
        </w:r>
      </w:ins>
      <w:r>
        <w:rPr>
          <w:rFonts w:ascii="Times New Roman" w:hAnsi="Times New Roman" w:eastAsia="Times New Roman" w:cs="Times New Roman"/>
          <w:sz w:val="24"/>
          <w:szCs w:val="24"/>
        </w:rPr>
        <w:t>avaliados,</w:t>
      </w:r>
      <w:ins w:id="55" w:author="Josiane Araújo" w:date="2022-05-07T16:30:00Z">
        <w:r>
          <w:rPr>
            <w:rFonts w:ascii="Times New Roman" w:hAnsi="Times New Roman" w:eastAsia="Times New Roman" w:cs="Times New Roman"/>
            <w:sz w:val="24"/>
            <w:szCs w:val="24"/>
            <w:lang w:val="pt-BR"/>
          </w:rPr>
          <w:t xml:space="preserve"> e</w:t>
        </w:r>
      </w:ins>
      <w:ins w:id="56" w:author="Josiane Araújo" w:date="2022-05-07T16:30:00Z">
        <w:r>
          <w:rPr>
            <w:rFonts w:hint="eastAsia" w:ascii="Times New Roman" w:hAnsi="Times New Roman" w:eastAsia="Times New Roman" w:cs="Times New Roman"/>
            <w:sz w:val="24"/>
            <w:szCs w:val="24"/>
            <w:lang w:val="pt-BR" w:eastAsia="zh-CN"/>
          </w:rPr>
          <w:t xml:space="preserve"> </w:t>
        </w:r>
      </w:ins>
      <w:ins w:id="57" w:author="Josiane Araújo" w:date="2022-05-07T16:30:00Z">
        <w:r>
          <w:rPr>
            <w:rFonts w:ascii="Times New Roman" w:hAnsi="Times New Roman" w:eastAsia="Times New Roman" w:cs="Times New Roman"/>
            <w:sz w:val="24"/>
            <w:szCs w:val="24"/>
            <w:lang w:val="pt-BR" w:eastAsia="zh-CN"/>
          </w:rPr>
          <w:t>informados em</w:t>
        </w:r>
      </w:ins>
      <w:del w:id="58" w:author="Josiane Araújo" w:date="2022-05-07T16:30:00Z">
        <w:r>
          <w:rPr>
            <w:rFonts w:ascii="Times New Roman" w:hAnsi="Times New Roman" w:eastAsia="Times New Roman" w:cs="Times New Roman"/>
            <w:sz w:val="24"/>
            <w:szCs w:val="24"/>
          </w:rPr>
          <w:delText xml:space="preserve"> alimentavam</w:delText>
        </w:r>
      </w:del>
      <w:r>
        <w:rPr>
          <w:rFonts w:ascii="Times New Roman" w:hAnsi="Times New Roman" w:eastAsia="Times New Roman" w:cs="Times New Roman"/>
          <w:sz w:val="24"/>
          <w:szCs w:val="24"/>
        </w:rPr>
        <w:t xml:space="preserve"> bases de dados, </w:t>
      </w:r>
      <w:ins w:id="59" w:author="Josiane Araújo" w:date="2022-05-07T16:30:00Z">
        <w:r>
          <w:rPr>
            <w:rFonts w:ascii="Times New Roman" w:hAnsi="Times New Roman" w:eastAsia="Times New Roman" w:cs="Times New Roman"/>
            <w:sz w:val="24"/>
            <w:szCs w:val="24"/>
            <w:lang w:val="pt-BR"/>
          </w:rPr>
          <w:t xml:space="preserve">como </w:t>
        </w:r>
      </w:ins>
      <w:del w:id="60" w:author="Josiane Araújo" w:date="2022-05-07T16:30:00Z">
        <w:r>
          <w:rPr>
            <w:rFonts w:ascii="Times New Roman" w:hAnsi="Times New Roman" w:eastAsia="Times New Roman" w:cs="Times New Roman"/>
            <w:sz w:val="24"/>
            <w:szCs w:val="24"/>
          </w:rPr>
          <w:delText xml:space="preserve">por exemplo, </w:delText>
        </w:r>
      </w:del>
      <w:r>
        <w:rPr>
          <w:rFonts w:ascii="Times New Roman" w:hAnsi="Times New Roman" w:eastAsia="Times New Roman" w:cs="Times New Roman"/>
          <w:sz w:val="24"/>
          <w:szCs w:val="24"/>
        </w:rPr>
        <w:t>no</w:t>
      </w:r>
      <w:ins w:id="61" w:author="Josiane Araújo" w:date="2022-05-07T16:30: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site</w:t>
      </w:r>
      <w:ins w:id="62" w:author="Josiane Araújo" w:date="2022-05-07T16:30: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covid.saude.gov.br, base de dados nacional, ou Coronavírus Resource Center na John Hopkins University &amp; Medicine, no Open Datasus que disponibiliza a base de dados sobre a </w:t>
      </w:r>
      <w:commentRangeStart w:id="7"/>
      <w:r>
        <w:rPr>
          <w:rFonts w:ascii="Times New Roman" w:hAnsi="Times New Roman" w:eastAsia="Times New Roman" w:cs="Times New Roman"/>
          <w:sz w:val="24"/>
          <w:szCs w:val="24"/>
        </w:rPr>
        <w:t>vacinação.</w:t>
      </w:r>
      <w:commentRangeEnd w:id="7"/>
      <w:r>
        <w:rPr>
          <w:rStyle w:val="10"/>
        </w:rPr>
        <w:commentReference w:id="7"/>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Portanto, o objetivo principal deste artigo científico é utilizar Python</w:t>
      </w:r>
      <w:del w:id="63" w:author="Josiane Araújo" w:date="2022-05-07T16:3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para analisar base de dados d</w:t>
      </w:r>
      <w:ins w:id="64" w:author="Josiane Araújo" w:date="2022-05-07T16:33:00Z">
        <w:r>
          <w:rPr>
            <w:rFonts w:hint="eastAsia" w:ascii="Times New Roman" w:hAnsi="Times New Roman" w:eastAsia="Times New Roman" w:cs="Times New Roman"/>
            <w:sz w:val="24"/>
            <w:szCs w:val="24"/>
            <w:lang w:eastAsia="zh-CN"/>
          </w:rPr>
          <w:t>a</w:t>
        </w:r>
      </w:ins>
      <w:del w:id="65" w:author="Josiane Araújo" w:date="2022-05-07T16:33: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covid19 e da </w:t>
      </w:r>
      <w:ins w:id="66" w:author="Josiane Araújo" w:date="2022-05-07T16:33:00Z">
        <w:r>
          <w:rPr>
            <w:rFonts w:ascii="Times New Roman" w:hAnsi="Times New Roman" w:eastAsia="Times New Roman" w:cs="Times New Roman"/>
            <w:sz w:val="24"/>
            <w:szCs w:val="24"/>
            <w:lang w:val="pt-BR"/>
          </w:rPr>
          <w:t xml:space="preserve">campanha de </w:t>
        </w:r>
      </w:ins>
      <w:r>
        <w:rPr>
          <w:rFonts w:ascii="Times New Roman" w:hAnsi="Times New Roman" w:eastAsia="Times New Roman" w:cs="Times New Roman"/>
          <w:sz w:val="24"/>
          <w:szCs w:val="24"/>
        </w:rPr>
        <w:t>vacinação</w:t>
      </w:r>
      <w:ins w:id="67" w:author="Josiane Araújo" w:date="2022-05-07T16:33:00Z">
        <w:r>
          <w:rPr>
            <w:rFonts w:ascii="Times New Roman" w:hAnsi="Times New Roman" w:eastAsia="Times New Roman" w:cs="Times New Roman"/>
            <w:sz w:val="24"/>
            <w:szCs w:val="24"/>
            <w:lang w:val="pt-BR"/>
          </w:rPr>
          <w:t xml:space="preserve"> de enfrentamento à doença</w:t>
        </w:r>
      </w:ins>
      <w:r>
        <w:rPr>
          <w:rFonts w:ascii="Times New Roman" w:hAnsi="Times New Roman" w:eastAsia="Times New Roman" w:cs="Times New Roman"/>
          <w:sz w:val="24"/>
          <w:szCs w:val="24"/>
        </w:rPr>
        <w:t>, verificando valores ausentes, ruídos, dados digitados incorretamente que possam dificultar a análise d</w:t>
      </w:r>
      <w:ins w:id="68" w:author="Josiane Araújo" w:date="2022-05-07T16:23:00Z">
        <w:r>
          <w:rPr>
            <w:rFonts w:hint="eastAsia" w:ascii="Times New Roman" w:hAnsi="Times New Roman" w:eastAsia="Times New Roman" w:cs="Times New Roman"/>
            <w:sz w:val="24"/>
            <w:szCs w:val="24"/>
            <w:lang w:eastAsia="zh-CN"/>
          </w:rPr>
          <w:t>a</w:t>
        </w:r>
      </w:ins>
      <w:ins w:id="69" w:author="Josiane Araújo" w:date="2022-05-07T16:23:00Z">
        <w:r>
          <w:rPr>
            <w:rFonts w:ascii="Times New Roman" w:hAnsi="Times New Roman" w:eastAsia="Times New Roman" w:cs="Times New Roman"/>
            <w:sz w:val="24"/>
            <w:szCs w:val="24"/>
            <w:lang w:val="pt-BR" w:eastAsia="zh-CN"/>
          </w:rPr>
          <w:t>s</w:t>
        </w:r>
      </w:ins>
      <w:del w:id="70" w:author="Josiane Araújo" w:date="2022-05-07T16:23: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 xml:space="preserve"> </w:t>
      </w:r>
      <w:ins w:id="71" w:author="Josiane Araújo" w:date="2022-05-07T16:23:00Z">
        <w:r>
          <w:rPr>
            <w:rFonts w:hint="eastAsia" w:ascii="Times New Roman" w:hAnsi="Times New Roman" w:eastAsia="Times New Roman" w:cs="Times New Roman"/>
            <w:sz w:val="24"/>
            <w:szCs w:val="24"/>
            <w:lang w:eastAsia="zh-CN"/>
          </w:rPr>
          <w:t>i</w:t>
        </w:r>
      </w:ins>
      <w:ins w:id="72" w:author="Josiane Araújo" w:date="2022-05-07T16:23:00Z">
        <w:r>
          <w:rPr>
            <w:rFonts w:ascii="Times New Roman" w:hAnsi="Times New Roman" w:eastAsia="Times New Roman" w:cs="Times New Roman"/>
            <w:sz w:val="24"/>
            <w:szCs w:val="24"/>
            <w:lang w:val="pt-BR" w:eastAsia="zh-CN"/>
          </w:rPr>
          <w:t>nformaçõe</w:t>
        </w:r>
      </w:ins>
      <w:del w:id="73" w:author="Josiane Araújo" w:date="2022-05-07T16:23:00Z">
        <w:r>
          <w:rPr>
            <w:rFonts w:ascii="Times New Roman" w:hAnsi="Times New Roman" w:eastAsia="Times New Roman" w:cs="Times New Roman"/>
            <w:sz w:val="24"/>
            <w:szCs w:val="24"/>
          </w:rPr>
          <w:delText>dado</w:delText>
        </w:r>
      </w:del>
      <w:r>
        <w:rPr>
          <w:rFonts w:ascii="Times New Roman" w:hAnsi="Times New Roman" w:eastAsia="Times New Roman" w:cs="Times New Roman"/>
          <w:sz w:val="24"/>
          <w:szCs w:val="24"/>
        </w:rPr>
        <w:t>s.</w:t>
      </w:r>
    </w:p>
    <w:p>
      <w:pPr>
        <w:ind w:firstLine="120" w:firstLineChars="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commentRangeStart w:id="8"/>
      <w:r>
        <w:rPr>
          <w:rFonts w:ascii="Times New Roman" w:hAnsi="Times New Roman" w:eastAsia="Times New Roman" w:cs="Times New Roman"/>
          <w:b/>
          <w:bCs/>
          <w:sz w:val="24"/>
          <w:szCs w:val="24"/>
        </w:rPr>
        <w:t>2 REVISÃO LITERÁRIA</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Diante de uma pesquisa bibliográfica em artigos e livros sobre o tema de Análise de dados utilizando python, Mineração de dados, tem-se nesta seção, a definição das variáveis que serão estudadas, esclarecendo o significado de cada uma delas e como acontecem as relações dentro do tema.</w:t>
      </w:r>
      <w:commentRangeEnd w:id="8"/>
      <w:r>
        <w:rPr>
          <w:rStyle w:val="10"/>
        </w:rPr>
        <w:commentReference w:id="8"/>
      </w:r>
    </w:p>
    <w:p>
      <w:pPr>
        <w:ind w:firstLine="120" w:firstLineChars="50"/>
        <w:jc w:val="both"/>
        <w:rPr>
          <w:rFonts w:ascii="Times New Roman" w:hAnsi="Times New Roman" w:eastAsia="Times New Roman" w:cs="Times New Roman"/>
          <w:sz w:val="24"/>
          <w:szCs w:val="24"/>
        </w:rPr>
      </w:pPr>
    </w:p>
    <w:p>
      <w:pPr>
        <w:ind w:firstLine="120" w:firstLineChars="50"/>
        <w:jc w:val="both"/>
        <w:rPr>
          <w:rFonts w:ascii="Times New Roman" w:hAnsi="Times New Roman" w:eastAsia="Times New Roman" w:cs="Times New Roman"/>
          <w:sz w:val="24"/>
          <w:szCs w:val="24"/>
        </w:rPr>
      </w:pPr>
      <w:ins w:id="74" w:author="Josiane Araújo" w:date="2022-05-07T16:34:00Z">
        <w:r>
          <w:rPr>
            <w:rFonts w:hint="eastAsia" w:ascii="Times New Roman" w:hAnsi="Times New Roman" w:eastAsia="Times New Roman" w:cs="Times New Roman"/>
            <w:sz w:val="24"/>
            <w:szCs w:val="24"/>
            <w:lang w:eastAsia="zh-CN"/>
          </w:rPr>
          <w:t>1</w:t>
        </w:r>
      </w:ins>
      <w:del w:id="75" w:author="Josiane Araújo" w:date="2022-05-07T16:34:00Z">
        <w:r>
          <w:rPr>
            <w:rFonts w:ascii="Times New Roman" w:hAnsi="Times New Roman" w:eastAsia="Times New Roman" w:cs="Times New Roman"/>
            <w:sz w:val="24"/>
            <w:szCs w:val="24"/>
          </w:rPr>
          <w:delText>2</w:delText>
        </w:r>
      </w:del>
      <w:r>
        <w:rPr>
          <w:rFonts w:ascii="Times New Roman" w:hAnsi="Times New Roman" w:eastAsia="Times New Roman" w:cs="Times New Roman"/>
          <w:sz w:val="24"/>
          <w:szCs w:val="24"/>
        </w:rPr>
        <w:t>.1Mineração de Dados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Mineração de Dados (em inglês, Data Mining) são processos de exploração e análise de grandes volumes de dados em busca de padrões, previsões, erros, associações, dentre outros (AMARAL, 2016). </w:t>
      </w:r>
      <w:ins w:id="76" w:author="Josiane Araújo" w:date="2022-05-07T16:35:00Z">
        <w:r>
          <w:rPr>
            <w:rFonts w:hint="eastAsia" w:ascii="Times New Roman" w:hAnsi="Times New Roman" w:eastAsia="Times New Roman" w:cs="Times New Roman"/>
            <w:sz w:val="24"/>
            <w:szCs w:val="24"/>
            <w:lang w:eastAsia="zh-CN"/>
          </w:rPr>
          <w:t>S</w:t>
        </w:r>
      </w:ins>
      <w:del w:id="77" w:author="Josiane Araújo" w:date="2022-05-07T16:35:00Z">
        <w:r>
          <w:rPr>
            <w:rFonts w:ascii="Times New Roman" w:hAnsi="Times New Roman" w:eastAsia="Times New Roman" w:cs="Times New Roman"/>
            <w:sz w:val="24"/>
            <w:szCs w:val="24"/>
          </w:rPr>
          <w:delText>E s</w:delText>
        </w:r>
      </w:del>
      <w:r>
        <w:rPr>
          <w:rFonts w:ascii="Times New Roman" w:hAnsi="Times New Roman" w:eastAsia="Times New Roman" w:cs="Times New Roman"/>
          <w:sz w:val="24"/>
          <w:szCs w:val="24"/>
        </w:rPr>
        <w:t>urgiu como área de pesquisa e aplicação independente</w:t>
      </w:r>
      <w:ins w:id="78" w:author="Josiane Araújo" w:date="2022-05-07T16:3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em meados da década de 1990, mas suas origens na matemática, estatística e computação são muito anteriores a esse período. A área também ganhou evidência nos últimos anos depois de ser cunhado o termo Big Data e com a publicação do relatório intitulado “Big Data: The Next Frontier for Innovation, Competition, and Productivity”, pelo McKinsey Global Instituto</w:t>
      </w:r>
      <w:ins w:id="79" w:author="Josiane Araújo" w:date="2022-05-07T16:3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em meados de </w:t>
      </w:r>
      <w:commentRangeStart w:id="9"/>
      <w:r>
        <w:rPr>
          <w:rFonts w:ascii="Times New Roman" w:hAnsi="Times New Roman" w:eastAsia="Times New Roman" w:cs="Times New Roman"/>
          <w:sz w:val="24"/>
          <w:szCs w:val="24"/>
        </w:rPr>
        <w:t>2011.</w:t>
      </w:r>
      <w:commentRangeEnd w:id="9"/>
      <w:r>
        <w:rPr>
          <w:rStyle w:val="10"/>
        </w:rPr>
        <w:commentReference w:id="9"/>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Para Amaral (2016), Big Data é a produção de informação com velocidade, volume e variedade e está diretamente relacionado com a Mineração de Dados. </w:t>
      </w:r>
      <w:ins w:id="80" w:author="Josiane Araújo" w:date="2022-05-07T16:36:00Z">
        <w:r>
          <w:rPr>
            <w:rFonts w:hint="eastAsia" w:ascii="Times New Roman" w:hAnsi="Times New Roman" w:eastAsia="Times New Roman" w:cs="Times New Roman"/>
            <w:sz w:val="24"/>
            <w:szCs w:val="24"/>
            <w:lang w:eastAsia="zh-CN"/>
          </w:rPr>
          <w:t>C</w:t>
        </w:r>
      </w:ins>
      <w:del w:id="81" w:author="Josiane Araújo" w:date="2022-05-07T16:36:00Z">
        <w:r>
          <w:rPr>
            <w:rFonts w:ascii="Times New Roman" w:hAnsi="Times New Roman" w:eastAsia="Times New Roman" w:cs="Times New Roman"/>
            <w:sz w:val="24"/>
            <w:szCs w:val="24"/>
          </w:rPr>
          <w:delText>E, c</w:delText>
        </w:r>
      </w:del>
      <w:r>
        <w:rPr>
          <w:rFonts w:ascii="Times New Roman" w:hAnsi="Times New Roman" w:eastAsia="Times New Roman" w:cs="Times New Roman"/>
          <w:sz w:val="24"/>
          <w:szCs w:val="24"/>
        </w:rPr>
        <w:t>omo exemplo de uso do Big Data</w:t>
      </w:r>
      <w:ins w:id="82" w:author="Josiane Araújo" w:date="2022-05-07T16:3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o portal Canal Tech (https.://canaltech.com.br/big-data/o-que-e-bg-data) cita </w:t>
      </w:r>
      <w:del w:id="83" w:author="Josiane Araújo" w:date="2022-05-07T16:36:00Z">
        <w:r>
          <w:rPr>
            <w:rFonts w:ascii="Times New Roman" w:hAnsi="Times New Roman" w:eastAsia="Times New Roman" w:cs="Times New Roman"/>
            <w:sz w:val="24"/>
            <w:szCs w:val="24"/>
          </w:rPr>
          <w:delText>aquel</w:delText>
        </w:r>
      </w:del>
      <w:r>
        <w:rPr>
          <w:rFonts w:ascii="Times New Roman" w:hAnsi="Times New Roman" w:eastAsia="Times New Roman" w:cs="Times New Roman"/>
          <w:sz w:val="24"/>
          <w:szCs w:val="24"/>
        </w:rPr>
        <w:t xml:space="preserve">as empresas que almejam realizar os desejos de seus clientes antes que eles o peçam; como a Amazon, com as sugestões de sites de compras; o Netflix e Spotify, com recomendações de </w:t>
      </w:r>
      <w:commentRangeStart w:id="10"/>
      <w:r>
        <w:rPr>
          <w:rFonts w:ascii="Times New Roman" w:hAnsi="Times New Roman" w:eastAsia="Times New Roman" w:cs="Times New Roman"/>
          <w:sz w:val="24"/>
          <w:szCs w:val="24"/>
        </w:rPr>
        <w:t>serviços.</w:t>
      </w:r>
      <w:commentRangeEnd w:id="10"/>
      <w:r>
        <w:rPr>
          <w:rStyle w:val="10"/>
        </w:rPr>
        <w:commentReference w:id="10"/>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Silva, Peres e Boscarioli</w:t>
      </w:r>
      <w:ins w:id="84" w:author="Josiane Araújo" w:date="2022-05-07T16:37: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(2016), definem Mineração de Dados como uma área que existe devido a uma grande quantidade de dados disponível para ser explorada</w:t>
      </w:r>
      <w:ins w:id="85" w:author="Josiane Araújo" w:date="2022-05-07T16:37:00Z">
        <w:r>
          <w:rPr>
            <w:rFonts w:ascii="Times New Roman" w:hAnsi="Times New Roman" w:eastAsia="Times New Roman" w:cs="Times New Roman"/>
            <w:sz w:val="24"/>
            <w:szCs w:val="24"/>
            <w:lang w:val="pt-BR"/>
          </w:rPr>
          <w:t>. Além disso, a</w:t>
        </w:r>
      </w:ins>
      <w:r>
        <w:rPr>
          <w:rFonts w:ascii="Times New Roman" w:hAnsi="Times New Roman" w:eastAsia="Times New Roman" w:cs="Times New Roman"/>
          <w:sz w:val="24"/>
          <w:szCs w:val="24"/>
        </w:rPr>
        <w:t xml:space="preserve"> </w:t>
      </w:r>
      <w:del w:id="86" w:author="Josiane Araújo" w:date="2022-05-07T16:37:00Z">
        <w:r>
          <w:rPr>
            <w:rFonts w:ascii="Times New Roman" w:hAnsi="Times New Roman" w:eastAsia="Times New Roman" w:cs="Times New Roman"/>
            <w:sz w:val="24"/>
            <w:szCs w:val="24"/>
          </w:rPr>
          <w:delText>e a</w:delText>
        </w:r>
      </w:del>
      <w:r>
        <w:rPr>
          <w:rFonts w:ascii="Times New Roman" w:hAnsi="Times New Roman" w:eastAsia="Times New Roman" w:cs="Times New Roman"/>
          <w:sz w:val="24"/>
          <w:szCs w:val="24"/>
        </w:rPr>
        <w:t xml:space="preserve"> evolução tecnológica</w:t>
      </w:r>
      <w:ins w:id="87" w:author="Josiane Araújo" w:date="2022-05-07T16:3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evidenciada pelo aumento da capacidade de armazenamento </w:t>
      </w:r>
      <w:del w:id="88" w:author="Josiane Araújo" w:date="2022-05-07T16:38:00Z">
        <w:r>
          <w:rPr>
            <w:rFonts w:ascii="Times New Roman" w:hAnsi="Times New Roman" w:eastAsia="Times New Roman" w:cs="Times New Roman"/>
            <w:sz w:val="24"/>
            <w:szCs w:val="24"/>
          </w:rPr>
          <w:delText xml:space="preserve">propiciado </w:delText>
        </w:r>
      </w:del>
      <w:ins w:id="89" w:author="Josiane Araújo" w:date="2022-05-07T16:38:00Z">
        <w:r>
          <w:rPr>
            <w:rFonts w:ascii="Times New Roman" w:hAnsi="Times New Roman" w:eastAsia="Times New Roman" w:cs="Times New Roman"/>
            <w:sz w:val="24"/>
            <w:szCs w:val="24"/>
            <w:lang w:val="pt-BR"/>
          </w:rPr>
          <w:t>decorrente da</w:t>
        </w:r>
      </w:ins>
      <w:del w:id="90" w:author="Josiane Araújo" w:date="2022-05-07T16:38:00Z">
        <w:r>
          <w:rPr>
            <w:rFonts w:ascii="Times New Roman" w:hAnsi="Times New Roman" w:eastAsia="Times New Roman" w:cs="Times New Roman"/>
            <w:sz w:val="24"/>
            <w:szCs w:val="24"/>
          </w:rPr>
          <w:delText>pela</w:delText>
        </w:r>
      </w:del>
      <w:r>
        <w:rPr>
          <w:rFonts w:ascii="Times New Roman" w:hAnsi="Times New Roman" w:eastAsia="Times New Roman" w:cs="Times New Roman"/>
          <w:sz w:val="24"/>
          <w:szCs w:val="24"/>
        </w:rPr>
        <w:t xml:space="preserve"> popularização dos gadgets, massificação do uso da internet e influência das redes sociais, contribuíram para</w:t>
      </w:r>
      <w:ins w:id="91" w:author="Josiane Araújo" w:date="2022-05-07T16:38:00Z">
        <w:r>
          <w:rPr>
            <w:rFonts w:ascii="Times New Roman" w:hAnsi="Times New Roman" w:eastAsia="Times New Roman" w:cs="Times New Roman"/>
            <w:sz w:val="24"/>
            <w:szCs w:val="24"/>
            <w:lang w:val="pt-BR"/>
          </w:rPr>
          <w:t xml:space="preserve"> o</w:t>
        </w:r>
      </w:ins>
      <w:r>
        <w:rPr>
          <w:rFonts w:ascii="Times New Roman" w:hAnsi="Times New Roman" w:eastAsia="Times New Roman" w:cs="Times New Roman"/>
          <w:sz w:val="24"/>
          <w:szCs w:val="24"/>
        </w:rPr>
        <w:t xml:space="preserve"> aumento </w:t>
      </w:r>
      <w:ins w:id="92" w:author="Josiane Araújo" w:date="2022-05-07T16:38:00Z">
        <w:r>
          <w:rPr>
            <w:rFonts w:hint="eastAsia" w:ascii="Times New Roman" w:hAnsi="Times New Roman" w:eastAsia="Times New Roman" w:cs="Times New Roman"/>
            <w:sz w:val="24"/>
            <w:szCs w:val="24"/>
            <w:lang w:eastAsia="zh-CN"/>
          </w:rPr>
          <w:t>n</w:t>
        </w:r>
      </w:ins>
      <w:del w:id="93" w:author="Josiane Araújo" w:date="2022-05-07T16:38:00Z">
        <w:r>
          <w:rPr>
            <w:rFonts w:ascii="Times New Roman" w:hAnsi="Times New Roman" w:eastAsia="Times New Roman" w:cs="Times New Roman"/>
            <w:sz w:val="24"/>
            <w:szCs w:val="24"/>
          </w:rPr>
          <w:delText>d</w:delText>
        </w:r>
      </w:del>
      <w:r>
        <w:rPr>
          <w:rFonts w:ascii="Times New Roman" w:hAnsi="Times New Roman" w:eastAsia="Times New Roman" w:cs="Times New Roman"/>
          <w:sz w:val="24"/>
          <w:szCs w:val="24"/>
        </w:rPr>
        <w:t>a capacidade de gerar dados, não só pelos dados estruturados como os não estruturados.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cenário de crescimento exponencial na quantidade de dados coletados e armazenados não </w:t>
      </w:r>
      <w:del w:id="94" w:author="Josiane Araújo" w:date="2022-05-07T16:38:00Z">
        <w:r>
          <w:rPr>
            <w:rFonts w:ascii="Times New Roman" w:hAnsi="Times New Roman" w:eastAsia="Times New Roman" w:cs="Times New Roman"/>
            <w:sz w:val="24"/>
            <w:szCs w:val="24"/>
          </w:rPr>
          <w:delText xml:space="preserve">tem </w:delText>
        </w:r>
      </w:del>
      <w:ins w:id="95" w:author="Josiane Araújo" w:date="2022-05-07T16:38:00Z">
        <w:r>
          <w:rPr>
            <w:rFonts w:ascii="Times New Roman" w:hAnsi="Times New Roman" w:eastAsia="Times New Roman" w:cs="Times New Roman"/>
            <w:sz w:val="24"/>
            <w:szCs w:val="24"/>
            <w:lang w:val="pt-BR"/>
          </w:rPr>
          <w:t>há</w:t>
        </w:r>
      </w:ins>
      <w:ins w:id="96" w:author="Josiane Araújo" w:date="2022-05-07T16:38: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 xml:space="preserve">exclusividade apenas </w:t>
      </w:r>
      <w:ins w:id="97" w:author="Josiane Araújo" w:date="2022-05-07T16:39:00Z">
        <w:r>
          <w:rPr>
            <w:rFonts w:hint="eastAsia" w:ascii="Times New Roman" w:hAnsi="Times New Roman" w:eastAsia="Times New Roman" w:cs="Times New Roman"/>
            <w:sz w:val="24"/>
            <w:szCs w:val="24"/>
            <w:lang w:eastAsia="zh-CN"/>
          </w:rPr>
          <w:t>p</w:t>
        </w:r>
      </w:ins>
      <w:ins w:id="98" w:author="Josiane Araújo" w:date="2022-05-07T16:39:00Z">
        <w:r>
          <w:rPr>
            <w:rFonts w:ascii="Times New Roman" w:hAnsi="Times New Roman" w:eastAsia="Times New Roman" w:cs="Times New Roman"/>
            <w:sz w:val="24"/>
            <w:szCs w:val="24"/>
            <w:lang w:val="pt-BR" w:eastAsia="zh-CN"/>
          </w:rPr>
          <w:t xml:space="preserve">ara </w:t>
        </w:r>
      </w:ins>
      <w:del w:id="99" w:author="Josiane Araújo" w:date="2022-05-07T16:39:00Z">
        <w:r>
          <w:rPr>
            <w:rFonts w:ascii="Times New Roman" w:hAnsi="Times New Roman" w:eastAsia="Times New Roman" w:cs="Times New Roman"/>
            <w:sz w:val="24"/>
            <w:szCs w:val="24"/>
          </w:rPr>
          <w:delText>n</w:delText>
        </w:r>
      </w:del>
      <w:r>
        <w:rPr>
          <w:rFonts w:ascii="Times New Roman" w:hAnsi="Times New Roman" w:eastAsia="Times New Roman" w:cs="Times New Roman"/>
          <w:sz w:val="24"/>
          <w:szCs w:val="24"/>
        </w:rPr>
        <w:t>a internet. Por causa do desenvolvimento tecnológico, tanto na qualidade quanto na quantidade de sensores geradores e monitores de dados, as empresas melhoraram sua capacidade de armazenamento e disponibilidade de dados. Além do tempo e esforço</w:t>
      </w:r>
      <w:del w:id="100" w:author="Josiane Araújo" w:date="2022-05-07T16:3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despendidos</w:t>
      </w:r>
      <w:del w:id="101" w:author="Josiane Araújo" w:date="2022-05-07T16:3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nas organizações para construção e manutenção de bases de dados, </w:t>
      </w:r>
      <w:del w:id="102" w:author="Josiane Araújo" w:date="2022-05-07T16:40:00Z">
        <w:r>
          <w:rPr>
            <w:rFonts w:ascii="Times New Roman" w:hAnsi="Times New Roman" w:eastAsia="Times New Roman" w:cs="Times New Roman"/>
            <w:sz w:val="24"/>
            <w:szCs w:val="24"/>
          </w:rPr>
          <w:delText>surgindo assim,</w:delText>
        </w:r>
      </w:del>
      <w:ins w:id="103" w:author="Josiane Araújo" w:date="2022-05-07T16:40:00Z">
        <w:r>
          <w:rPr>
            <w:rFonts w:ascii="Times New Roman" w:hAnsi="Times New Roman" w:eastAsia="Times New Roman" w:cs="Times New Roman"/>
            <w:sz w:val="24"/>
            <w:szCs w:val="24"/>
            <w:lang w:val="pt-BR"/>
          </w:rPr>
          <w:t>gerando</w:t>
        </w:r>
      </w:ins>
      <w:r>
        <w:rPr>
          <w:rFonts w:ascii="Times New Roman" w:hAnsi="Times New Roman" w:eastAsia="Times New Roman" w:cs="Times New Roman"/>
          <w:sz w:val="24"/>
          <w:szCs w:val="24"/>
        </w:rPr>
        <w:t xml:space="preserve"> especialidades como administradores </w:t>
      </w:r>
      <w:del w:id="104" w:author="Josiane Araújo" w:date="2022-05-07T16:41:00Z">
        <w:r>
          <w:rPr>
            <w:rFonts w:ascii="Times New Roman" w:hAnsi="Times New Roman" w:eastAsia="Times New Roman" w:cs="Times New Roman"/>
            <w:sz w:val="24"/>
            <w:szCs w:val="24"/>
          </w:rPr>
          <w:delText xml:space="preserve">de banco de dados (DBA) </w:delText>
        </w:r>
      </w:del>
      <w:r>
        <w:rPr>
          <w:rFonts w:ascii="Times New Roman" w:hAnsi="Times New Roman" w:eastAsia="Times New Roman" w:cs="Times New Roman"/>
          <w:sz w:val="24"/>
          <w:szCs w:val="24"/>
        </w:rPr>
        <w:t>e</w:t>
      </w:r>
      <w:del w:id="105" w:author="Josiane Araújo" w:date="2022-05-07T16:41:00Z">
        <w:r>
          <w:rPr>
            <w:rFonts w:ascii="Times New Roman" w:hAnsi="Times New Roman" w:eastAsia="Times New Roman" w:cs="Times New Roman"/>
            <w:sz w:val="24"/>
            <w:szCs w:val="24"/>
          </w:rPr>
          <w:delText xml:space="preserve"> de</w:delText>
        </w:r>
      </w:del>
      <w:r>
        <w:rPr>
          <w:rFonts w:ascii="Times New Roman" w:hAnsi="Times New Roman" w:eastAsia="Times New Roman" w:cs="Times New Roman"/>
          <w:sz w:val="24"/>
          <w:szCs w:val="24"/>
        </w:rPr>
        <w:t xml:space="preserve"> indexa</w:t>
      </w:r>
      <w:ins w:id="106" w:author="Josiane Araújo" w:date="2022-05-07T16:41:00Z">
        <w:r>
          <w:rPr>
            <w:rFonts w:hint="eastAsia" w:ascii="Times New Roman" w:hAnsi="Times New Roman" w:eastAsia="Times New Roman" w:cs="Times New Roman"/>
            <w:sz w:val="24"/>
            <w:szCs w:val="24"/>
            <w:lang w:eastAsia="zh-CN"/>
          </w:rPr>
          <w:t>d</w:t>
        </w:r>
      </w:ins>
      <w:ins w:id="107" w:author="Josiane Araújo" w:date="2022-05-07T16:41:00Z">
        <w:r>
          <w:rPr>
            <w:rFonts w:ascii="Times New Roman" w:hAnsi="Times New Roman" w:eastAsia="Times New Roman" w:cs="Times New Roman"/>
            <w:sz w:val="24"/>
            <w:szCs w:val="24"/>
            <w:lang w:val="pt-BR" w:eastAsia="zh-CN"/>
          </w:rPr>
          <w:t>ores</w:t>
        </w:r>
      </w:ins>
      <w:del w:id="108" w:author="Josiane Araújo" w:date="2022-05-07T16:41:00Z">
        <w:r>
          <w:rPr>
            <w:rFonts w:ascii="Times New Roman" w:hAnsi="Times New Roman" w:eastAsia="Times New Roman" w:cs="Times New Roman"/>
            <w:sz w:val="24"/>
            <w:szCs w:val="24"/>
          </w:rPr>
          <w:delText>ção</w:delText>
        </w:r>
      </w:del>
      <w:r>
        <w:rPr>
          <w:rFonts w:ascii="Times New Roman" w:hAnsi="Times New Roman" w:eastAsia="Times New Roman" w:cs="Times New Roman"/>
          <w:sz w:val="24"/>
          <w:szCs w:val="24"/>
        </w:rPr>
        <w:t xml:space="preserve"> de bancos de dados, </w:t>
      </w:r>
      <w:del w:id="109" w:author="Josiane Araújo" w:date="2022-05-07T16:41:00Z">
        <w:r>
          <w:rPr>
            <w:rFonts w:ascii="Times New Roman" w:hAnsi="Times New Roman" w:eastAsia="Times New Roman" w:cs="Times New Roman"/>
            <w:sz w:val="24"/>
            <w:szCs w:val="24"/>
          </w:rPr>
          <w:delText>deixa a</w:delText>
        </w:r>
      </w:del>
      <w:ins w:id="110" w:author="Josiane Araújo" w:date="2022-05-07T16:41:00Z">
        <w:r>
          <w:rPr>
            <w:rFonts w:ascii="Times New Roman" w:hAnsi="Times New Roman" w:eastAsia="Times New Roman" w:cs="Times New Roman"/>
            <w:sz w:val="24"/>
            <w:szCs w:val="24"/>
            <w:lang w:val="pt-BR"/>
          </w:rPr>
          <w:t>acumula-se</w:t>
        </w:r>
      </w:ins>
      <w:r>
        <w:rPr>
          <w:rFonts w:ascii="Times New Roman" w:hAnsi="Times New Roman" w:eastAsia="Times New Roman" w:cs="Times New Roman"/>
          <w:sz w:val="24"/>
          <w:szCs w:val="24"/>
        </w:rPr>
        <w:t xml:space="preserve"> </w:t>
      </w:r>
      <w:del w:id="111" w:author="Josiane Araújo" w:date="2022-05-07T16:41:00Z">
        <w:r>
          <w:rPr>
            <w:rFonts w:ascii="Times New Roman" w:hAnsi="Times New Roman" w:eastAsia="Times New Roman" w:cs="Times New Roman"/>
            <w:sz w:val="24"/>
            <w:szCs w:val="24"/>
          </w:rPr>
          <w:delText xml:space="preserve">base de dados com </w:delText>
        </w:r>
      </w:del>
      <w:r>
        <w:rPr>
          <w:rFonts w:ascii="Times New Roman" w:hAnsi="Times New Roman" w:eastAsia="Times New Roman" w:cs="Times New Roman"/>
          <w:sz w:val="24"/>
          <w:szCs w:val="24"/>
        </w:rPr>
        <w:t>tanta informação</w:t>
      </w:r>
      <w:ins w:id="112" w:author="Josiane Araújo" w:date="2022-05-07T16:41: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que não se tem ideia </w:t>
      </w:r>
      <w:del w:id="113" w:author="Josiane Araújo" w:date="2022-05-07T16:42:00Z">
        <w:r>
          <w:rPr>
            <w:rFonts w:ascii="Times New Roman" w:hAnsi="Times New Roman" w:eastAsia="Times New Roman" w:cs="Times New Roman"/>
            <w:sz w:val="24"/>
            <w:szCs w:val="24"/>
          </w:rPr>
          <w:delText>das informações</w:delText>
        </w:r>
      </w:del>
      <w:ins w:id="114" w:author="Josiane Araújo" w:date="2022-05-07T16:42:00Z">
        <w:r>
          <w:rPr>
            <w:rFonts w:ascii="Times New Roman" w:hAnsi="Times New Roman" w:eastAsia="Times New Roman" w:cs="Times New Roman"/>
            <w:sz w:val="24"/>
            <w:szCs w:val="24"/>
            <w:lang w:val="pt-BR"/>
          </w:rPr>
          <w:t>do</w:t>
        </w:r>
      </w:ins>
      <w:r>
        <w:rPr>
          <w:rFonts w:ascii="Times New Roman" w:hAnsi="Times New Roman" w:eastAsia="Times New Roman" w:cs="Times New Roman"/>
          <w:sz w:val="24"/>
          <w:szCs w:val="24"/>
        </w:rPr>
        <w:t xml:space="preserve"> que</w:t>
      </w:r>
      <w:del w:id="115" w:author="Josiane Araújo" w:date="2022-05-07T16:42:00Z">
        <w:r>
          <w:rPr>
            <w:rFonts w:ascii="Times New Roman" w:hAnsi="Times New Roman" w:eastAsia="Times New Roman" w:cs="Times New Roman"/>
            <w:sz w:val="24"/>
            <w:szCs w:val="24"/>
          </w:rPr>
          <w:delText xml:space="preserve"> se</w:delText>
        </w:r>
      </w:del>
      <w:r>
        <w:rPr>
          <w:rFonts w:ascii="Times New Roman" w:hAnsi="Times New Roman" w:eastAsia="Times New Roman" w:cs="Times New Roman"/>
          <w:sz w:val="24"/>
          <w:szCs w:val="24"/>
        </w:rPr>
        <w:t xml:space="preserve"> pode</w:t>
      </w:r>
      <w:ins w:id="116" w:author="Josiane Araújo" w:date="2022-05-07T16:42:00Z">
        <w:r>
          <w:rPr>
            <w:rFonts w:ascii="Times New Roman" w:hAnsi="Times New Roman" w:eastAsia="Times New Roman" w:cs="Times New Roman"/>
            <w:sz w:val="24"/>
            <w:szCs w:val="24"/>
            <w:lang w:val="pt-BR"/>
          </w:rPr>
          <w:t xml:space="preserve"> ser</w:t>
        </w:r>
      </w:ins>
      <w:r>
        <w:rPr>
          <w:rFonts w:ascii="Times New Roman" w:hAnsi="Times New Roman" w:eastAsia="Times New Roman" w:cs="Times New Roman"/>
          <w:sz w:val="24"/>
          <w:szCs w:val="24"/>
        </w:rPr>
        <w:t xml:space="preserve"> extra</w:t>
      </w:r>
      <w:ins w:id="117" w:author="Josiane Araújo" w:date="2022-05-07T16:42:00Z">
        <w:r>
          <w:rPr>
            <w:rFonts w:ascii="Times New Roman" w:hAnsi="Times New Roman" w:eastAsia="Times New Roman" w:cs="Times New Roman"/>
            <w:sz w:val="24"/>
            <w:szCs w:val="24"/>
            <w:lang w:val="pt-BR" w:eastAsia="zh-CN"/>
          </w:rPr>
          <w:t>íd</w:t>
        </w:r>
      </w:ins>
      <w:ins w:id="118" w:author="Josiane Araújo" w:date="2022-05-07T16:43:00Z">
        <w:r>
          <w:rPr>
            <w:rFonts w:ascii="Times New Roman" w:hAnsi="Times New Roman" w:eastAsia="Times New Roman" w:cs="Times New Roman"/>
            <w:sz w:val="24"/>
            <w:szCs w:val="24"/>
            <w:lang w:val="pt-BR" w:eastAsia="zh-CN"/>
          </w:rPr>
          <w:t>o</w:t>
        </w:r>
      </w:ins>
      <w:del w:id="119" w:author="Josiane Araújo" w:date="2022-05-07T16:42:00Z">
        <w:r>
          <w:rPr>
            <w:rFonts w:ascii="Times New Roman" w:hAnsi="Times New Roman" w:eastAsia="Times New Roman" w:cs="Times New Roman"/>
            <w:sz w:val="24"/>
            <w:szCs w:val="24"/>
          </w:rPr>
          <w:delText>ir</w:delText>
        </w:r>
      </w:del>
      <w:r>
        <w:rPr>
          <w:rFonts w:ascii="Times New Roman" w:hAnsi="Times New Roman" w:eastAsia="Times New Roman" w:cs="Times New Roman"/>
          <w:sz w:val="24"/>
          <w:szCs w:val="24"/>
        </w:rPr>
        <w:t>. Cabe ressaltar que</w:t>
      </w:r>
      <w:ins w:id="120" w:author="Josiane Araújo" w:date="2022-05-07T16:4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frequentemente</w:t>
      </w:r>
      <w:ins w:id="121" w:author="Josiane Araújo" w:date="2022-05-07T16:4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os dados não podem ser analisados manualmente</w:t>
      </w:r>
      <w:ins w:id="122" w:author="Josiane Araújo" w:date="2022-05-07T16:43: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em virtude de fatores como grande quantidade de registros, elevado número de atributos, valores ausentes, presença de dados qualitativos e não quantitativos, entre outros</w:t>
      </w:r>
      <w:ins w:id="123" w:author="Josiane Araújo" w:date="2022-05-07T16:43:00Z">
        <w:r>
          <w:rPr>
            <w:rFonts w:hint="eastAsia" w:ascii="Times New Roman" w:hAnsi="Times New Roman" w:eastAsia="Times New Roman" w:cs="Times New Roman"/>
            <w:sz w:val="24"/>
            <w:szCs w:val="24"/>
            <w:lang w:eastAsia="zh-CN"/>
          </w:rPr>
          <w:t>.</w:t>
        </w:r>
      </w:ins>
      <w:del w:id="124" w:author="Josiane Araújo" w:date="2022-05-07T16:4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125" w:author="Josiane Araújo" w:date="2022-05-07T16:43:00Z">
        <w:r>
          <w:rPr>
            <w:rFonts w:ascii="Times New Roman" w:hAnsi="Times New Roman" w:eastAsia="Times New Roman" w:cs="Times New Roman"/>
            <w:sz w:val="24"/>
            <w:szCs w:val="24"/>
            <w:lang w:val="pt-BR"/>
          </w:rPr>
          <w:t>Dessa forma,</w:t>
        </w:r>
      </w:ins>
      <w:del w:id="126" w:author="Josiane Araújo" w:date="2022-05-07T16:43:00Z">
        <w:r>
          <w:rPr>
            <w:rFonts w:ascii="Times New Roman" w:hAnsi="Times New Roman" w:eastAsia="Times New Roman" w:cs="Times New Roman"/>
            <w:sz w:val="24"/>
            <w:szCs w:val="24"/>
          </w:rPr>
          <w:delText>que</w:delText>
        </w:r>
      </w:del>
      <w:ins w:id="127" w:author="Josiane Araújo" w:date="2022-05-07T16:44:00Z">
        <w:r>
          <w:rPr>
            <w:rFonts w:hint="eastAsia" w:ascii="Times New Roman" w:hAnsi="Times New Roman" w:eastAsia="Times New Roman" w:cs="Times New Roman"/>
            <w:sz w:val="24"/>
            <w:szCs w:val="24"/>
            <w:lang w:eastAsia="zh-CN"/>
          </w:rPr>
          <w:t xml:space="preserve"> </w:t>
        </w:r>
      </w:ins>
      <w:ins w:id="128" w:author="Josiane Araújo" w:date="2022-05-07T16:44:00Z">
        <w:r>
          <w:rPr>
            <w:rFonts w:ascii="Times New Roman" w:hAnsi="Times New Roman" w:eastAsia="Times New Roman" w:cs="Times New Roman"/>
            <w:sz w:val="24"/>
            <w:szCs w:val="24"/>
            <w:lang w:val="pt-BR" w:eastAsia="zh-CN"/>
          </w:rPr>
          <w:t>utiliza-s</w:t>
        </w:r>
      </w:ins>
      <w:ins w:id="129" w:author="Josiane Araújo" w:date="2022-05-07T16:45:00Z">
        <w:r>
          <w:rPr>
            <w:rFonts w:ascii="Times New Roman" w:hAnsi="Times New Roman" w:eastAsia="Times New Roman" w:cs="Times New Roman"/>
            <w:sz w:val="24"/>
            <w:szCs w:val="24"/>
            <w:lang w:val="pt-BR" w:eastAsia="zh-CN"/>
          </w:rPr>
          <w:t>e</w:t>
        </w:r>
      </w:ins>
      <w:del w:id="130" w:author="Josiane Araújo" w:date="2022-05-07T16:44:00Z">
        <w:r>
          <w:rPr>
            <w:rFonts w:ascii="Times New Roman" w:hAnsi="Times New Roman" w:eastAsia="Times New Roman" w:cs="Times New Roman"/>
            <w:sz w:val="24"/>
            <w:szCs w:val="24"/>
          </w:rPr>
          <w:delText xml:space="preserve"> surge</w:delText>
        </w:r>
      </w:del>
      <w:r>
        <w:rPr>
          <w:rFonts w:ascii="Times New Roman" w:hAnsi="Times New Roman" w:eastAsia="Times New Roman" w:cs="Times New Roman"/>
          <w:sz w:val="24"/>
          <w:szCs w:val="24"/>
        </w:rPr>
        <w:t xml:space="preserve"> a mineração de dados</w:t>
      </w:r>
      <w:del w:id="131" w:author="Josiane Araújo" w:date="2022-05-07T16:4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como um processo sistemático, interativo e iterativo, de preparação e extração de conhecimentos a partir de grandes bases </w:t>
      </w:r>
      <w:commentRangeStart w:id="11"/>
      <w:r>
        <w:rPr>
          <w:rFonts w:ascii="Times New Roman" w:hAnsi="Times New Roman" w:eastAsia="Times New Roman" w:cs="Times New Roman"/>
          <w:sz w:val="24"/>
          <w:szCs w:val="24"/>
        </w:rPr>
        <w:t>de dados</w:t>
      </w:r>
      <w:ins w:id="132" w:author="Josiane Araújo" w:date="2022-05-07T16:47:00Z">
        <w:r>
          <w:rPr>
            <w:rFonts w:ascii="Times New Roman" w:hAnsi="Times New Roman" w:eastAsia="Times New Roman" w:cs="Times New Roman"/>
            <w:sz w:val="24"/>
            <w:szCs w:val="24"/>
            <w:lang w:val="pt-BR"/>
          </w:rPr>
          <w:t xml:space="preserve"> </w:t>
        </w:r>
      </w:ins>
      <w:del w:id="133" w:author="Josiane Araújo" w:date="2022-05-07T16:46:00Z">
        <w:r>
          <w:rPr>
            <w:rFonts w:ascii="Times New Roman" w:hAnsi="Times New Roman" w:eastAsia="Times New Roman" w:cs="Times New Roman"/>
            <w:sz w:val="24"/>
            <w:szCs w:val="24"/>
          </w:rPr>
          <w:delText>.</w:delText>
        </w:r>
      </w:del>
      <w:del w:id="134" w:author="Josiane Araújo" w:date="2022-05-07T16:47:00Z">
        <w:r>
          <w:rPr>
            <w:rFonts w:ascii="Times New Roman" w:hAnsi="Times New Roman" w:eastAsia="Times New Roman" w:cs="Times New Roman"/>
            <w:sz w:val="24"/>
            <w:szCs w:val="24"/>
          </w:rPr>
          <w:delText xml:space="preserve"> </w:delText>
        </w:r>
        <w:commentRangeEnd w:id="11"/>
      </w:del>
      <w:del w:id="135" w:author="Josiane Araújo" w:date="2022-05-07T16:47:00Z">
        <w:r>
          <w:rPr>
            <w:rStyle w:val="10"/>
          </w:rPr>
          <w:commentReference w:id="11"/>
        </w:r>
      </w:del>
      <w:del w:id="136" w:author="Josiane Araújo" w:date="2022-05-07T16:47:00Z">
        <w:r>
          <w:rPr>
            <w:rFonts w:ascii="Times New Roman" w:hAnsi="Times New Roman" w:eastAsia="Times New Roman" w:cs="Times New Roman"/>
            <w:sz w:val="24"/>
            <w:szCs w:val="24"/>
          </w:rPr>
          <w:delText>A</w:delText>
        </w:r>
      </w:del>
      <w:del w:id="137" w:author="Josiane Araújo" w:date="2022-05-07T16:46:00Z">
        <w:r>
          <w:rPr>
            <w:rFonts w:ascii="Times New Roman" w:hAnsi="Times New Roman" w:eastAsia="Times New Roman" w:cs="Times New Roman"/>
            <w:sz w:val="24"/>
            <w:szCs w:val="24"/>
          </w:rPr>
          <w:delText xml:space="preserve"> </w:delText>
        </w:r>
      </w:del>
      <w:del w:id="138" w:author="Josiane Araújo" w:date="2022-05-07T16:47:00Z">
        <w:r>
          <w:rPr>
            <w:rFonts w:ascii="Times New Roman" w:hAnsi="Times New Roman" w:eastAsia="Times New Roman" w:cs="Times New Roman"/>
            <w:sz w:val="24"/>
            <w:szCs w:val="24"/>
          </w:rPr>
          <w:delText>F</w:delText>
        </w:r>
      </w:del>
      <w:ins w:id="139" w:author="Josiane Araújo" w:date="2022-05-07T16:47:00Z">
        <w:r>
          <w:rPr>
            <w:rFonts w:ascii="Times New Roman" w:hAnsi="Times New Roman" w:eastAsia="Times New Roman" w:cs="Times New Roman"/>
            <w:sz w:val="24"/>
            <w:szCs w:val="24"/>
            <w:lang w:val="pt-BR"/>
          </w:rPr>
          <w:t>(F</w:t>
        </w:r>
      </w:ins>
      <w:r>
        <w:rPr>
          <w:rFonts w:ascii="Times New Roman" w:hAnsi="Times New Roman" w:eastAsia="Times New Roman" w:cs="Times New Roman"/>
          <w:sz w:val="24"/>
          <w:szCs w:val="24"/>
        </w:rPr>
        <w:t>igura 1</w:t>
      </w:r>
      <w:ins w:id="140" w:author="Josiane Araújo" w:date="2022-05-07T16:47:00Z">
        <w:r>
          <w:rPr>
            <w:rFonts w:ascii="Times New Roman" w:hAnsi="Times New Roman" w:eastAsia="Times New Roman" w:cs="Times New Roman"/>
            <w:sz w:val="24"/>
            <w:szCs w:val="24"/>
            <w:lang w:val="pt-BR"/>
          </w:rPr>
          <w:t>) (</w:t>
        </w:r>
      </w:ins>
      <w:del w:id="141" w:author="Josiane Araújo" w:date="2022-05-07T16:47:00Z">
        <w:r>
          <w:rPr>
            <w:rFonts w:ascii="Times New Roman" w:hAnsi="Times New Roman" w:eastAsia="Times New Roman" w:cs="Times New Roman"/>
            <w:sz w:val="24"/>
            <w:szCs w:val="24"/>
          </w:rPr>
          <w:delText xml:space="preserve">, apresentada por De Castro e </w:delText>
        </w:r>
      </w:del>
      <w:r>
        <w:rPr>
          <w:rFonts w:ascii="Times New Roman" w:hAnsi="Times New Roman" w:eastAsia="Times New Roman" w:cs="Times New Roman"/>
          <w:sz w:val="24"/>
          <w:szCs w:val="24"/>
        </w:rPr>
        <w:t>Ferrari</w:t>
      </w:r>
      <w:ins w:id="142" w:author="Josiane Araújo" w:date="2022-05-07T16:47:00Z">
        <w:r>
          <w:rPr>
            <w:rFonts w:hint="eastAsia" w:ascii="Times New Roman" w:hAnsi="Times New Roman" w:eastAsia="Times New Roman" w:cs="Times New Roman"/>
            <w:sz w:val="24"/>
            <w:szCs w:val="24"/>
            <w:lang w:eastAsia="zh-CN"/>
          </w:rPr>
          <w:t>,</w:t>
        </w:r>
      </w:ins>
      <w:ins w:id="143" w:author="Josiane Araújo" w:date="2022-05-07T16:47:00Z">
        <w:r>
          <w:rPr>
            <w:rFonts w:ascii="Times New Roman" w:hAnsi="Times New Roman" w:eastAsia="Times New Roman" w:cs="Times New Roman"/>
            <w:sz w:val="24"/>
            <w:szCs w:val="24"/>
            <w:lang w:val="pt-BR" w:eastAsia="zh-CN"/>
          </w:rPr>
          <w:t xml:space="preserve"> </w:t>
        </w:r>
      </w:ins>
      <w:del w:id="144" w:author="Josiane Araújo" w:date="2022-05-07T16:47: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2016)</w:t>
      </w:r>
      <w:ins w:id="145" w:author="Josiane Araújo" w:date="2022-05-07T16:47:00Z">
        <w:r>
          <w:rPr>
            <w:rFonts w:hint="eastAsia" w:ascii="Times New Roman" w:hAnsi="Times New Roman" w:eastAsia="Times New Roman" w:cs="Times New Roman"/>
            <w:sz w:val="24"/>
            <w:szCs w:val="24"/>
            <w:lang w:eastAsia="zh-CN"/>
          </w:rPr>
          <w:t>.</w:t>
        </w:r>
      </w:ins>
      <w:del w:id="146" w:author="Josiane Araújo" w:date="2022-05-07T16:47: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del w:id="147" w:author="Josiane Araújo" w:date="2022-05-07T16:47:00Z">
        <w:r>
          <w:rPr>
            <w:rFonts w:ascii="Times New Roman" w:hAnsi="Times New Roman" w:eastAsia="Times New Roman" w:cs="Times New Roman"/>
            <w:sz w:val="24"/>
            <w:szCs w:val="24"/>
          </w:rPr>
          <w:delText>apresenta um esquema de extração de conhecimento a partir da informação obtida através de dados.</w:delText>
        </w:r>
      </w:del>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figura 1</w:t>
      </w:r>
      <w:ins w:id="148" w:author="Josiane Araújo" w:date="2022-05-07T16:45:00Z">
        <w:r>
          <w:rPr>
            <w:rFonts w:hint="eastAsia" w:ascii="Times New Roman" w:hAnsi="Times New Roman" w:eastAsia="Times New Roman" w:cs="Times New Roman"/>
            <w:sz w:val="24"/>
            <w:szCs w:val="24"/>
            <w:lang w:eastAsia="zh-CN"/>
          </w:rPr>
          <w:t xml:space="preserve"> </w:t>
        </w:r>
      </w:ins>
      <w:ins w:id="149" w:author="Josiane Araújo" w:date="2022-05-07T16:45:00Z">
        <w:r>
          <w:rPr>
            <w:rFonts w:ascii="Times New Roman" w:hAnsi="Times New Roman" w:eastAsia="Times New Roman" w:cs="Times New Roman"/>
            <w:sz w:val="24"/>
            <w:szCs w:val="24"/>
            <w:lang w:val="pt-BR" w:eastAsia="zh-CN"/>
          </w:rPr>
          <w:t>-</w:t>
        </w:r>
      </w:ins>
      <w:del w:id="150" w:author="Josiane Araújo" w:date="2022-05-07T16:45: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151" w:author="Josiane Araújo" w:date="2022-05-07T16:45:00Z">
        <w:r>
          <w:rPr>
            <w:rFonts w:hint="eastAsia" w:ascii="Times New Roman" w:hAnsi="Times New Roman" w:eastAsia="Times New Roman" w:cs="Times New Roman"/>
            <w:sz w:val="24"/>
            <w:szCs w:val="24"/>
            <w:lang w:eastAsia="zh-CN"/>
          </w:rPr>
          <w:t>A</w:t>
        </w:r>
      </w:ins>
      <w:del w:id="152" w:author="Josiane Araújo" w:date="2022-05-07T16:45: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present</w:t>
      </w:r>
      <w:ins w:id="153" w:author="Josiane Araújo" w:date="2022-05-07T16:45:00Z">
        <w:r>
          <w:rPr>
            <w:rFonts w:ascii="Times New Roman" w:hAnsi="Times New Roman" w:eastAsia="Times New Roman" w:cs="Times New Roman"/>
            <w:sz w:val="24"/>
            <w:szCs w:val="24"/>
            <w:lang w:val="pt-BR"/>
          </w:rPr>
          <w:t>a</w:t>
        </w:r>
      </w:ins>
      <w:ins w:id="154" w:author="Josiane Araújo" w:date="2022-05-07T16:45:00Z">
        <w:r>
          <w:rPr>
            <w:rFonts w:hint="eastAsia" w:ascii="Times New Roman" w:hAnsi="Times New Roman" w:eastAsia="Times New Roman" w:cs="Times New Roman"/>
            <w:sz w:val="24"/>
            <w:szCs w:val="24"/>
            <w:lang w:eastAsia="zh-CN"/>
          </w:rPr>
          <w:t>ç</w:t>
        </w:r>
      </w:ins>
      <w:ins w:id="155" w:author="Josiane Araújo" w:date="2022-05-07T16:45:00Z">
        <w:r>
          <w:rPr>
            <w:rFonts w:ascii="Times New Roman" w:hAnsi="Times New Roman" w:eastAsia="Times New Roman" w:cs="Times New Roman"/>
            <w:sz w:val="24"/>
            <w:szCs w:val="24"/>
            <w:lang w:val="pt-BR" w:eastAsia="zh-CN"/>
          </w:rPr>
          <w:t>ão</w:t>
        </w:r>
      </w:ins>
      <w:del w:id="156" w:author="Josiane Araújo" w:date="2022-05-07T16:45:00Z">
        <w:r>
          <w:rPr>
            <w:rFonts w:ascii="Times New Roman" w:hAnsi="Times New Roman" w:eastAsia="Times New Roman" w:cs="Times New Roman"/>
            <w:sz w:val="24"/>
            <w:szCs w:val="24"/>
          </w:rPr>
          <w:delText>ada</w:delText>
        </w:r>
      </w:del>
      <w:r>
        <w:rPr>
          <w:rFonts w:ascii="Times New Roman" w:hAnsi="Times New Roman" w:eastAsia="Times New Roman" w:cs="Times New Roman"/>
          <w:sz w:val="24"/>
          <w:szCs w:val="24"/>
        </w:rPr>
        <w:t xml:space="preserve"> </w:t>
      </w:r>
      <w:del w:id="157" w:author="Josiane Araújo" w:date="2022-05-07T16:46:00Z">
        <w:r>
          <w:rPr>
            <w:rFonts w:ascii="Times New Roman" w:hAnsi="Times New Roman" w:eastAsia="Times New Roman" w:cs="Times New Roman"/>
            <w:sz w:val="24"/>
            <w:szCs w:val="24"/>
          </w:rPr>
          <w:delText xml:space="preserve">por De Castro e Ferrari(2016, </w:delText>
        </w:r>
      </w:del>
      <w:ins w:id="158" w:author="Josiane Araújo" w:date="2022-05-07T16:46:00Z">
        <w:r>
          <w:rPr>
            <w:rFonts w:hint="eastAsia" w:ascii="Times New Roman" w:hAnsi="Times New Roman" w:eastAsia="Times New Roman" w:cs="Times New Roman"/>
            <w:sz w:val="24"/>
            <w:szCs w:val="24"/>
            <w:lang w:eastAsia="zh-CN"/>
          </w:rPr>
          <w:t>d</w:t>
        </w:r>
      </w:ins>
      <w:ins w:id="159" w:author="Josiane Araújo" w:date="2022-05-07T16:46:00Z">
        <w:r>
          <w:rPr>
            <w:rFonts w:ascii="Times New Roman" w:hAnsi="Times New Roman" w:eastAsia="Times New Roman" w:cs="Times New Roman"/>
            <w:sz w:val="24"/>
            <w:szCs w:val="24"/>
            <w:lang w:val="pt-BR" w:eastAsia="zh-CN"/>
          </w:rPr>
          <w:t>e</w:t>
        </w:r>
      </w:ins>
      <w:del w:id="160" w:author="Josiane Araújo" w:date="2022-05-07T16:46:00Z">
        <w:r>
          <w:rPr>
            <w:rFonts w:ascii="Times New Roman" w:hAnsi="Times New Roman" w:eastAsia="Times New Roman" w:cs="Times New Roman"/>
            <w:sz w:val="24"/>
            <w:szCs w:val="24"/>
          </w:rPr>
          <w:delText>apresenta</w:delText>
        </w:r>
      </w:del>
      <w:r>
        <w:rPr>
          <w:rFonts w:ascii="Times New Roman" w:hAnsi="Times New Roman" w:eastAsia="Times New Roman" w:cs="Times New Roman"/>
          <w:sz w:val="24"/>
          <w:szCs w:val="24"/>
        </w:rPr>
        <w:t xml:space="preserve"> um esquema de extração de conhecimento</w:t>
      </w:r>
      <w:ins w:id="161" w:author="Josiane Araújo" w:date="2022-05-07T16:4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partir da informação obtida </w:t>
      </w:r>
      <w:del w:id="162" w:author="Josiane Araújo" w:date="2022-05-07T16:46:00Z">
        <w:r>
          <w:rPr>
            <w:rFonts w:ascii="Times New Roman" w:hAnsi="Times New Roman" w:eastAsia="Times New Roman" w:cs="Times New Roman"/>
            <w:sz w:val="24"/>
            <w:szCs w:val="24"/>
          </w:rPr>
          <w:delText>através dos</w:delText>
        </w:r>
      </w:del>
      <w:ins w:id="163" w:author="Josiane Araújo" w:date="2022-05-07T16:46:00Z">
        <w:r>
          <w:rPr>
            <w:rFonts w:ascii="Times New Roman" w:hAnsi="Times New Roman" w:eastAsia="Times New Roman" w:cs="Times New Roman"/>
            <w:sz w:val="24"/>
            <w:szCs w:val="24"/>
            <w:lang w:val="pt-BR"/>
          </w:rPr>
          <w:t>d</w:t>
        </w:r>
      </w:ins>
      <w:ins w:id="164" w:author="Josiane Araújo" w:date="2022-05-07T16:47:00Z">
        <w:r>
          <w:rPr>
            <w:rFonts w:ascii="Times New Roman" w:hAnsi="Times New Roman" w:eastAsia="Times New Roman" w:cs="Times New Roman"/>
            <w:sz w:val="24"/>
            <w:szCs w:val="24"/>
            <w:lang w:val="pt-BR"/>
          </w:rPr>
          <w:t>e um</w:t>
        </w:r>
      </w:ins>
      <w:ins w:id="165" w:author="Josiane Araújo" w:date="2022-05-07T16:46:00Z">
        <w:r>
          <w:rPr>
            <w:rFonts w:ascii="Times New Roman" w:hAnsi="Times New Roman" w:eastAsia="Times New Roman" w:cs="Times New Roman"/>
            <w:sz w:val="24"/>
            <w:szCs w:val="24"/>
            <w:lang w:val="pt-BR"/>
          </w:rPr>
          <w:t xml:space="preserve"> banco de</w:t>
        </w:r>
      </w:ins>
      <w:r>
        <w:rPr>
          <w:rFonts w:ascii="Times New Roman" w:hAnsi="Times New Roman" w:eastAsia="Times New Roman" w:cs="Times New Roman"/>
          <w:sz w:val="24"/>
          <w:szCs w:val="24"/>
        </w:rPr>
        <w:t xml:space="preserve"> dados.</w:t>
      </w:r>
    </w:p>
    <w:p>
      <w:pPr>
        <w:ind w:firstLine="850"/>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495675" cy="290512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9"/>
                    <a:srcRect/>
                    <a:stretch>
                      <a:fillRect/>
                    </a:stretch>
                  </pic:blipFill>
                  <pic:spPr>
                    <a:xfrm>
                      <a:off x="0" y="0"/>
                      <a:ext cx="3495675" cy="2905125"/>
                    </a:xfrm>
                    <a:prstGeom prst="rect">
                      <a:avLst/>
                    </a:prstGeom>
                  </pic:spPr>
                </pic:pic>
              </a:graphicData>
            </a:graphic>
          </wp:inline>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Diferença entre dados, informação e conhecimento.</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Fonte: DE CASTRO e FERRARI, 2016.</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mineração de dados faz parte de um processo mais amplo, </w:t>
      </w:r>
      <w:commentRangeStart w:id="12"/>
      <w:r>
        <w:rPr>
          <w:rFonts w:ascii="Times New Roman" w:hAnsi="Times New Roman" w:eastAsia="Times New Roman" w:cs="Times New Roman"/>
          <w:sz w:val="24"/>
          <w:szCs w:val="24"/>
        </w:rPr>
        <w:t>conhecido como descoberta de conhecimento em bases de dados</w:t>
      </w:r>
      <w:commentRangeEnd w:id="12"/>
      <w:r>
        <w:rPr>
          <w:rStyle w:val="10"/>
        </w:rPr>
        <w:commentReference w:id="12"/>
      </w:r>
      <w:r>
        <w:rPr>
          <w:rFonts w:ascii="Times New Roman" w:hAnsi="Times New Roman" w:eastAsia="Times New Roman" w:cs="Times New Roman"/>
          <w:sz w:val="24"/>
          <w:szCs w:val="24"/>
        </w:rPr>
        <w:t xml:space="preserve"> (Knowledge Discovery in Databases, ou KDD)(AMARAL, 2016).</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Segundo De Castro e Ferrari (2016)</w:t>
      </w:r>
      <w:ins w:id="166" w:author="Josiane Araújo" w:date="2022-05-07T16:49: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o processo de KDD consiste em quatro etapas, sendo: </w:t>
      </w:r>
    </w:p>
    <w:p>
      <w:pPr>
        <w:numPr>
          <w:ilvl w:val="0"/>
          <w:numId w:val="1"/>
        </w:numPr>
        <w:ind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primeira, a base de dados</w:t>
      </w:r>
      <w:ins w:id="167" w:author="Josiane Araújo" w:date="2022-05-07T16:50:00Z">
        <w:r>
          <w:rPr>
            <w:rFonts w:hint="eastAsia" w:ascii="Times New Roman" w:hAnsi="Times New Roman" w:eastAsia="Times New Roman" w:cs="Times New Roman"/>
            <w:sz w:val="24"/>
            <w:szCs w:val="24"/>
            <w:lang w:eastAsia="zh-CN"/>
          </w:rPr>
          <w:t>.</w:t>
        </w:r>
      </w:ins>
      <w:del w:id="168" w:author="Josiane Araújo" w:date="2022-05-07T16:50: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169" w:author="Josiane Araújo" w:date="2022-05-07T16:50:00Z">
        <w:r>
          <w:rPr>
            <w:rFonts w:hint="eastAsia" w:ascii="Times New Roman" w:hAnsi="Times New Roman" w:eastAsia="Times New Roman" w:cs="Times New Roman"/>
            <w:sz w:val="24"/>
            <w:szCs w:val="24"/>
            <w:lang w:eastAsia="zh-CN"/>
          </w:rPr>
          <w:t>U</w:t>
        </w:r>
      </w:ins>
      <w:del w:id="170" w:author="Josiane Araújo" w:date="2022-05-07T16:50:00Z">
        <w:r>
          <w:rPr>
            <w:rFonts w:ascii="Times New Roman" w:hAnsi="Times New Roman" w:eastAsia="Times New Roman" w:cs="Times New Roman"/>
            <w:sz w:val="24"/>
            <w:szCs w:val="24"/>
          </w:rPr>
          <w:delText>u</w:delText>
        </w:r>
      </w:del>
      <w:r>
        <w:rPr>
          <w:rFonts w:ascii="Times New Roman" w:hAnsi="Times New Roman" w:eastAsia="Times New Roman" w:cs="Times New Roman"/>
          <w:sz w:val="24"/>
          <w:szCs w:val="24"/>
        </w:rPr>
        <w:t>ma coleção organizada de dados</w:t>
      </w:r>
      <w:ins w:id="171" w:author="Josiane Araújo" w:date="2022-05-07T16:50:00Z">
        <w:r>
          <w:rPr>
            <w:rFonts w:hint="eastAsia" w:ascii="Times New Roman" w:hAnsi="Times New Roman" w:eastAsia="Times New Roman" w:cs="Times New Roman"/>
            <w:sz w:val="24"/>
            <w:szCs w:val="24"/>
            <w:lang w:eastAsia="zh-CN"/>
          </w:rPr>
          <w:t>,</w:t>
        </w:r>
      </w:ins>
      <w:ins w:id="172" w:author="Josiane Araújo" w:date="2022-05-07T16:51:00Z">
        <w:r>
          <w:rPr>
            <w:rFonts w:hint="eastAsia" w:ascii="Times New Roman" w:hAnsi="Times New Roman" w:eastAsia="Times New Roman" w:cs="Times New Roman"/>
            <w:sz w:val="24"/>
            <w:szCs w:val="24"/>
            <w:lang w:eastAsia="zh-CN"/>
          </w:rPr>
          <w:t xml:space="preserve"> </w:t>
        </w:r>
      </w:ins>
      <w:ins w:id="173" w:author="Josiane Araújo" w:date="2022-05-07T16:51:00Z">
        <w:r>
          <w:rPr>
            <w:rFonts w:ascii="Times New Roman" w:hAnsi="Times New Roman" w:eastAsia="Times New Roman" w:cs="Times New Roman"/>
            <w:sz w:val="24"/>
            <w:szCs w:val="24"/>
            <w:lang w:val="pt-BR" w:eastAsia="zh-CN"/>
          </w:rPr>
          <w:t xml:space="preserve">compostos por </w:t>
        </w:r>
      </w:ins>
      <w:del w:id="174" w:author="Josiane Araújo" w:date="2022-05-07T16:50:00Z">
        <w:r>
          <w:rPr>
            <w:rFonts w:ascii="Times New Roman" w:hAnsi="Times New Roman" w:eastAsia="Times New Roman" w:cs="Times New Roman"/>
            <w:sz w:val="24"/>
            <w:szCs w:val="24"/>
          </w:rPr>
          <w:delText>;</w:delText>
        </w:r>
      </w:del>
      <w:del w:id="175" w:author="Josiane Araújo" w:date="2022-05-07T16:51:00Z">
        <w:r>
          <w:rPr>
            <w:rFonts w:ascii="Times New Roman" w:hAnsi="Times New Roman" w:eastAsia="Times New Roman" w:cs="Times New Roman"/>
            <w:sz w:val="24"/>
            <w:szCs w:val="24"/>
          </w:rPr>
          <w:delText xml:space="preserve"> que são </w:delText>
        </w:r>
      </w:del>
      <w:r>
        <w:rPr>
          <w:rFonts w:ascii="Times New Roman" w:hAnsi="Times New Roman" w:eastAsia="Times New Roman" w:cs="Times New Roman"/>
          <w:sz w:val="24"/>
          <w:szCs w:val="24"/>
        </w:rPr>
        <w:t>valores quantitativos ou qualitativos</w:t>
      </w:r>
      <w:ins w:id="176" w:author="Josiane Araújo" w:date="2022-05-07T16:51: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referentes a um conjunto de itens </w:t>
      </w:r>
      <w:ins w:id="177" w:author="Josiane Araújo" w:date="2022-05-07T16:51:00Z">
        <w:r>
          <w:rPr>
            <w:rFonts w:ascii="Times New Roman" w:hAnsi="Times New Roman" w:eastAsia="Times New Roman" w:cs="Times New Roman"/>
            <w:sz w:val="24"/>
            <w:szCs w:val="24"/>
            <w:lang w:val="pt-BR"/>
          </w:rPr>
          <w:t xml:space="preserve">que </w:t>
        </w:r>
      </w:ins>
      <w:r>
        <w:rPr>
          <w:rFonts w:ascii="Times New Roman" w:hAnsi="Times New Roman" w:eastAsia="Times New Roman" w:cs="Times New Roman"/>
          <w:sz w:val="24"/>
          <w:szCs w:val="24"/>
        </w:rPr>
        <w:t>propicia</w:t>
      </w:r>
      <w:ins w:id="178" w:author="Josiane Araújo" w:date="2022-05-07T16:51:00Z">
        <w:r>
          <w:rPr>
            <w:rFonts w:hint="eastAsia" w:ascii="Times New Roman" w:hAnsi="Times New Roman" w:eastAsia="Times New Roman" w:cs="Times New Roman"/>
            <w:sz w:val="24"/>
            <w:szCs w:val="24"/>
            <w:lang w:eastAsia="zh-CN"/>
          </w:rPr>
          <w:t>m</w:t>
        </w:r>
      </w:ins>
      <w:ins w:id="179" w:author="Josiane Araújo" w:date="2022-05-07T16:52:00Z">
        <w:r>
          <w:rPr>
            <w:rFonts w:ascii="Times New Roman" w:hAnsi="Times New Roman" w:eastAsia="Times New Roman" w:cs="Times New Roman"/>
            <w:sz w:val="24"/>
            <w:szCs w:val="24"/>
            <w:lang w:val="pt-BR" w:eastAsia="zh-CN"/>
          </w:rPr>
          <w:t>,</w:t>
        </w:r>
      </w:ins>
      <w:del w:id="180" w:author="Josiane Araújo" w:date="2022-05-07T16:51: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eficientemente</w:t>
      </w:r>
      <w:ins w:id="181" w:author="Josiane Araújo" w:date="2022-05-07T16:52: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recuperação de dados</w:t>
      </w:r>
      <w:ins w:id="182" w:author="Josiane Araújo" w:date="2022-05-07T16:50:00Z">
        <w:r>
          <w:rPr>
            <w:rFonts w:ascii="Times New Roman" w:hAnsi="Times New Roman" w:eastAsia="Times New Roman" w:cs="Times New Roman"/>
            <w:sz w:val="24"/>
            <w:szCs w:val="24"/>
            <w:lang w:val="pt-BR" w:eastAsia="zh-CN"/>
          </w:rPr>
          <w:t>.</w:t>
        </w:r>
      </w:ins>
      <w:del w:id="183" w:author="Josiane Araújo" w:date="2022-05-07T16:50:00Z">
        <w:r>
          <w:rPr>
            <w:rFonts w:ascii="Times New Roman" w:hAnsi="Times New Roman" w:eastAsia="Times New Roman" w:cs="Times New Roman"/>
            <w:sz w:val="24"/>
            <w:szCs w:val="24"/>
          </w:rPr>
          <w:delText xml:space="preserve"> que</w:delText>
        </w:r>
      </w:del>
      <w:r>
        <w:rPr>
          <w:rFonts w:ascii="Times New Roman" w:hAnsi="Times New Roman" w:eastAsia="Times New Roman" w:cs="Times New Roman"/>
          <w:sz w:val="24"/>
          <w:szCs w:val="24"/>
        </w:rPr>
        <w:t xml:space="preserve"> </w:t>
      </w:r>
      <w:ins w:id="184" w:author="Josiane Araújo" w:date="2022-05-07T16:50:00Z">
        <w:r>
          <w:rPr>
            <w:rFonts w:hint="eastAsia" w:ascii="Times New Roman" w:hAnsi="Times New Roman" w:eastAsia="Times New Roman" w:cs="Times New Roman"/>
            <w:sz w:val="24"/>
            <w:szCs w:val="24"/>
            <w:lang w:eastAsia="zh-CN"/>
          </w:rPr>
          <w:t>P</w:t>
        </w:r>
      </w:ins>
      <w:del w:id="185" w:author="Josiane Araújo" w:date="2022-05-07T16:50:00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odem ser entendidos como o nível mais básico de abstração</w:t>
      </w:r>
      <w:ins w:id="186" w:author="Josiane Araújo" w:date="2022-05-07T16:5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partir do qual </w:t>
      </w:r>
      <w:ins w:id="187" w:author="Josiane Araújo" w:date="2022-05-07T16:52:00Z">
        <w:r>
          <w:rPr>
            <w:rFonts w:hint="eastAsia" w:ascii="Times New Roman" w:hAnsi="Times New Roman" w:eastAsia="Times New Roman" w:cs="Times New Roman"/>
            <w:sz w:val="24"/>
            <w:szCs w:val="24"/>
            <w:lang w:eastAsia="zh-CN"/>
          </w:rPr>
          <w:t>h</w:t>
        </w:r>
      </w:ins>
      <w:ins w:id="188" w:author="Josiane Araújo" w:date="2022-05-07T16:52:00Z">
        <w:r>
          <w:rPr>
            <w:rFonts w:ascii="Times New Roman" w:hAnsi="Times New Roman" w:eastAsia="Times New Roman" w:cs="Times New Roman"/>
            <w:sz w:val="24"/>
            <w:szCs w:val="24"/>
            <w:lang w:val="pt-BR" w:eastAsia="zh-CN"/>
          </w:rPr>
          <w:t>á a</w:t>
        </w:r>
      </w:ins>
      <w:del w:id="189" w:author="Josiane Araújo" w:date="2022-05-07T16:52: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 xml:space="preserve"> informação</w:t>
      </w:r>
      <w:ins w:id="190" w:author="Josiane Araújo" w:date="2022-05-07T16:50:00Z">
        <w:r>
          <w:rPr>
            <w:rFonts w:hint="eastAsia" w:ascii="Times New Roman" w:hAnsi="Times New Roman" w:eastAsia="Times New Roman" w:cs="Times New Roman"/>
            <w:sz w:val="24"/>
            <w:szCs w:val="24"/>
            <w:lang w:val="pt-BR" w:eastAsia="zh-CN"/>
          </w:rPr>
          <w:t>,</w:t>
        </w:r>
      </w:ins>
      <w:del w:id="191" w:author="Josiane Araújo" w:date="2022-05-07T16:51:00Z">
        <w:r>
          <w:rPr>
            <w:rFonts w:ascii="Times New Roman" w:hAnsi="Times New Roman" w:eastAsia="Times New Roman" w:cs="Times New Roman"/>
            <w:sz w:val="24"/>
            <w:szCs w:val="24"/>
          </w:rPr>
          <w:delText xml:space="preserve"> em</w:delText>
        </w:r>
      </w:del>
      <w:r>
        <w:rPr>
          <w:rFonts w:ascii="Times New Roman" w:hAnsi="Times New Roman" w:eastAsia="Times New Roman" w:cs="Times New Roman"/>
          <w:sz w:val="24"/>
          <w:szCs w:val="24"/>
        </w:rPr>
        <w:t xml:space="preserve"> seguida </w:t>
      </w:r>
      <w:ins w:id="192" w:author="Josiane Araújo" w:date="2022-05-07T16:51:00Z">
        <w:r>
          <w:rPr>
            <w:rFonts w:ascii="Times New Roman" w:hAnsi="Times New Roman" w:eastAsia="Times New Roman" w:cs="Times New Roman"/>
            <w:sz w:val="24"/>
            <w:szCs w:val="24"/>
            <w:lang w:val="pt-BR"/>
          </w:rPr>
          <w:t>d</w:t>
        </w:r>
      </w:ins>
      <w:r>
        <w:rPr>
          <w:rFonts w:ascii="Times New Roman" w:hAnsi="Times New Roman" w:eastAsia="Times New Roman" w:cs="Times New Roman"/>
          <w:sz w:val="24"/>
          <w:szCs w:val="24"/>
        </w:rPr>
        <w:t>a extração de conhecimento;</w:t>
      </w:r>
    </w:p>
    <w:p>
      <w:pPr>
        <w:numPr>
          <w:ilvl w:val="0"/>
          <w:numId w:val="1"/>
        </w:numPr>
        <w:ind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segunda etapa é a preparação ou pré-processamento de dados</w:t>
      </w:r>
      <w:ins w:id="193" w:author="Josiane Araújo" w:date="2022-05-07T16:52:00Z">
        <w:r>
          <w:rPr>
            <w:rFonts w:hint="eastAsia" w:ascii="Times New Roman" w:hAnsi="Times New Roman" w:eastAsia="Times New Roman" w:cs="Times New Roman"/>
            <w:sz w:val="24"/>
            <w:szCs w:val="24"/>
            <w:lang w:eastAsia="zh-CN"/>
          </w:rPr>
          <w:t>,</w:t>
        </w:r>
      </w:ins>
      <w:del w:id="194" w:author="Josiane Araújo" w:date="2022-05-07T16:52: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etapa que antecede a mineração, pois prepara os dados para uma análise eficiente e eficaz</w:t>
      </w:r>
      <w:ins w:id="195" w:author="Josiane Araújo" w:date="2022-05-07T16:52:00Z">
        <w:r>
          <w:rPr>
            <w:rFonts w:hint="eastAsia" w:ascii="Times New Roman" w:hAnsi="Times New Roman" w:eastAsia="Times New Roman" w:cs="Times New Roman"/>
            <w:sz w:val="24"/>
            <w:szCs w:val="24"/>
            <w:lang w:eastAsia="zh-CN"/>
          </w:rPr>
          <w:t>.</w:t>
        </w:r>
      </w:ins>
      <w:del w:id="196" w:author="Josiane Araújo" w:date="2022-05-07T16:52: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del w:id="197" w:author="Josiane Araújo" w:date="2022-05-07T16:52:00Z">
        <w:r>
          <w:rPr>
            <w:rFonts w:ascii="Times New Roman" w:hAnsi="Times New Roman" w:eastAsia="Times New Roman" w:cs="Times New Roman"/>
            <w:sz w:val="24"/>
            <w:szCs w:val="24"/>
          </w:rPr>
          <w:delText>a qual</w:delText>
        </w:r>
      </w:del>
      <w:ins w:id="198" w:author="Josiane Araújo" w:date="2022-05-07T16:52:00Z">
        <w:r>
          <w:rPr>
            <w:rFonts w:ascii="Times New Roman" w:hAnsi="Times New Roman" w:eastAsia="Times New Roman" w:cs="Times New Roman"/>
            <w:sz w:val="24"/>
            <w:szCs w:val="24"/>
            <w:lang w:val="pt-BR"/>
          </w:rPr>
          <w:t>A mesma</w:t>
        </w:r>
      </w:ins>
      <w:r>
        <w:rPr>
          <w:rFonts w:ascii="Times New Roman" w:hAnsi="Times New Roman" w:eastAsia="Times New Roman" w:cs="Times New Roman"/>
          <w:sz w:val="24"/>
          <w:szCs w:val="24"/>
        </w:rPr>
        <w:t xml:space="preserve"> constitui</w:t>
      </w:r>
      <w:ins w:id="199" w:author="Josiane Araújo" w:date="2022-05-07T16:52: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 na remoção de ruídos e dados inconsistentes, </w:t>
      </w:r>
      <w:ins w:id="200" w:author="Josiane Araújo" w:date="2022-05-07T16:53:00Z">
        <w:r>
          <w:rPr>
            <w:rFonts w:hint="eastAsia" w:ascii="Times New Roman" w:hAnsi="Times New Roman" w:eastAsia="Times New Roman" w:cs="Times New Roman"/>
            <w:sz w:val="24"/>
            <w:szCs w:val="24"/>
            <w:lang w:eastAsia="zh-CN"/>
          </w:rPr>
          <w:t>c</w:t>
        </w:r>
      </w:ins>
      <w:ins w:id="201" w:author="Josiane Araújo" w:date="2022-05-07T16:53:00Z">
        <w:r>
          <w:rPr>
            <w:rFonts w:ascii="Times New Roman" w:hAnsi="Times New Roman" w:eastAsia="Times New Roman" w:cs="Times New Roman"/>
            <w:sz w:val="24"/>
            <w:szCs w:val="24"/>
            <w:lang w:val="pt-BR" w:eastAsia="zh-CN"/>
          </w:rPr>
          <w:t>om</w:t>
        </w:r>
      </w:ins>
      <w:del w:id="202" w:author="Josiane Araújo" w:date="2022-05-07T16:53: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 xml:space="preserve"> combinação de dados obtidos de várias fontes, ou seja, integração, seleção ou redução, na escolha dos dados relevantes à análise e </w:t>
      </w:r>
      <w:del w:id="203" w:author="Josiane Araújo" w:date="2022-05-07T16:53:00Z">
        <w:r>
          <w:rPr>
            <w:rFonts w:ascii="Times New Roman" w:hAnsi="Times New Roman" w:eastAsia="Times New Roman" w:cs="Times New Roman"/>
            <w:sz w:val="24"/>
            <w:szCs w:val="24"/>
            <w:lang w:val="pt-BR"/>
          </w:rPr>
          <w:delText>a</w:delText>
        </w:r>
      </w:del>
      <w:ins w:id="204" w:author="Josiane Araújo" w:date="2022-05-07T16:53: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transformação ou consolidação dos dados em formatos apropriados </w:t>
      </w:r>
      <w:del w:id="205" w:author="Josiane Araújo" w:date="2022-05-07T16:53:00Z">
        <w:r>
          <w:rPr>
            <w:rFonts w:ascii="Times New Roman" w:hAnsi="Times New Roman" w:eastAsia="Times New Roman" w:cs="Times New Roman"/>
            <w:sz w:val="24"/>
            <w:szCs w:val="24"/>
            <w:lang w:val="pt-BR"/>
          </w:rPr>
          <w:delText>a</w:delText>
        </w:r>
      </w:del>
      <w:ins w:id="206" w:author="Josiane Araújo" w:date="2022-05-07T16:53: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mineração;</w:t>
      </w:r>
    </w:p>
    <w:p>
      <w:pPr>
        <w:numPr>
          <w:ilvl w:val="0"/>
          <w:numId w:val="1"/>
        </w:numPr>
        <w:ind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terceira etapa, mineração de dados, corresponde à aplicação de algoritmos capazes de extrair conhecimentos</w:t>
      </w:r>
      <w:ins w:id="207" w:author="Josiane Araújo" w:date="2022-05-07T16:53: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partir dos dados pré-processados, através de técnicas de análise descritiva, agrupamento, predição, associação e detecção de anomalias; e,</w:t>
      </w:r>
    </w:p>
    <w:p>
      <w:pPr>
        <w:numPr>
          <w:ilvl w:val="0"/>
          <w:numId w:val="1"/>
        </w:numPr>
        <w:ind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finalmente, avaliação ou validação do conhecimento, responsável por identificar conhecimentos verdadeiramente úteis e não triviais</w:t>
      </w:r>
      <w:ins w:id="208" w:author="Josiane Araújo" w:date="2022-05-07T16:53: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através da avaliação dos resultados da mineração.</w:t>
      </w:r>
    </w:p>
    <w:p>
      <w:pPr>
        <w:ind w:firstLine="283"/>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w:t>
      </w:r>
      <w:ins w:id="209" w:author="Josiane Araújo" w:date="2022-05-07T16:54:00Z">
        <w:r>
          <w:rPr>
            <w:rFonts w:hint="eastAsia" w:ascii="Times New Roman" w:hAnsi="Times New Roman" w:eastAsia="Times New Roman" w:cs="Times New Roman"/>
            <w:sz w:val="24"/>
            <w:szCs w:val="24"/>
            <w:lang w:eastAsia="zh-CN"/>
          </w:rPr>
          <w:t>n</w:t>
        </w:r>
      </w:ins>
      <w:del w:id="210" w:author="Josiane Araújo" w:date="2022-05-07T16:54:00Z">
        <w:r>
          <w:rPr>
            <w:rFonts w:ascii="Times New Roman" w:hAnsi="Times New Roman" w:eastAsia="Times New Roman" w:cs="Times New Roman"/>
            <w:sz w:val="24"/>
            <w:szCs w:val="24"/>
          </w:rPr>
          <w:delText xml:space="preserve">m </w:delText>
        </w:r>
      </w:del>
      <w:r>
        <w:rPr>
          <w:rFonts w:ascii="Times New Roman" w:hAnsi="Times New Roman" w:eastAsia="Times New Roman" w:cs="Times New Roman"/>
          <w:sz w:val="24"/>
          <w:szCs w:val="24"/>
        </w:rPr>
        <w:t xml:space="preserve">tudo, tais etapas são correlacionadas e interdependentes, e consiste em considerar suas inter-relações, de forma ideal </w:t>
      </w:r>
      <w:del w:id="211" w:author="Josiane Araújo" w:date="2022-05-07T16:54:00Z">
        <w:r>
          <w:rPr>
            <w:rFonts w:ascii="Times New Roman" w:hAnsi="Times New Roman" w:eastAsia="Times New Roman" w:cs="Times New Roman"/>
            <w:sz w:val="24"/>
            <w:szCs w:val="24"/>
            <w:lang w:val="pt-BR"/>
          </w:rPr>
          <w:delText>a</w:delText>
        </w:r>
      </w:del>
      <w:ins w:id="212" w:author="Josiane Araújo" w:date="2022-05-07T16:54: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abordagem para extrair informações relevantes em bancos de dados e sua influência no resultado, como ilustrado na Figura 2.</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62450" cy="164782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13" name="image17.png"/>
                    <pic:cNvPicPr preferRelativeResize="0"/>
                  </pic:nvPicPr>
                  <pic:blipFill>
                    <a:blip r:embed="rId10"/>
                    <a:srcRect/>
                    <a:stretch>
                      <a:fillRect/>
                    </a:stretch>
                  </pic:blipFill>
                  <pic:spPr>
                    <a:xfrm>
                      <a:off x="0" y="0"/>
                      <a:ext cx="4362450" cy="1647825"/>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Figura2 - Processo de Descoberta do conhecimento em bases de dados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DE CASTRO e FERRARI, 2016</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ins w:id="213" w:author="Josiane Araújo" w:date="2022-05-07T16:49:00Z">
        <w:r>
          <w:rPr>
            <w:rFonts w:hint="eastAsia" w:ascii="Times New Roman" w:hAnsi="Times New Roman" w:eastAsia="Times New Roman" w:cs="Times New Roman"/>
            <w:sz w:val="24"/>
            <w:szCs w:val="24"/>
            <w:lang w:eastAsia="zh-CN"/>
          </w:rPr>
          <w:t>1</w:t>
        </w:r>
      </w:ins>
      <w:del w:id="214" w:author="Josiane Araújo" w:date="2022-05-07T16:49:00Z">
        <w:r>
          <w:rPr>
            <w:rFonts w:ascii="Times New Roman" w:hAnsi="Times New Roman" w:eastAsia="Times New Roman" w:cs="Times New Roman"/>
            <w:sz w:val="24"/>
            <w:szCs w:val="24"/>
          </w:rPr>
          <w:delText>2</w:delText>
        </w:r>
      </w:del>
      <w:r>
        <w:rPr>
          <w:rFonts w:ascii="Times New Roman" w:hAnsi="Times New Roman" w:eastAsia="Times New Roman" w:cs="Times New Roman"/>
          <w:sz w:val="24"/>
          <w:szCs w:val="24"/>
        </w:rPr>
        <w:t>.2 Análise Descritiva dos Dados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mineração de dados é uma disciplina interdisciplinar e multidisciplinar que envolve conhecimento de áreas como banco de dados, estatística, aprendizagem de máquina, computação de alto desempenho, reconhecimento de padrões, computação natural, visualização de dados, recuperação de informação, processamento de imagens e de sinais, análise espacial de dados, inteligência artificial, </w:t>
      </w:r>
      <w:commentRangeStart w:id="13"/>
      <w:r>
        <w:rPr>
          <w:rFonts w:ascii="Times New Roman" w:hAnsi="Times New Roman" w:eastAsia="Times New Roman" w:cs="Times New Roman"/>
          <w:sz w:val="24"/>
          <w:szCs w:val="24"/>
        </w:rPr>
        <w:t xml:space="preserve">entre outras. </w:t>
      </w:r>
      <w:commentRangeEnd w:id="13"/>
      <w:r>
        <w:rPr>
          <w:rStyle w:val="10"/>
        </w:rPr>
        <w:commentReference w:id="13"/>
      </w:r>
      <w:ins w:id="215" w:author="Josiane Araújo" w:date="2022-05-07T16:55:00Z">
        <w:r>
          <w:rPr>
            <w:rFonts w:ascii="Times New Roman" w:hAnsi="Times New Roman" w:eastAsia="Times New Roman" w:cs="Times New Roman"/>
            <w:sz w:val="24"/>
            <w:szCs w:val="24"/>
            <w:lang w:val="pt-BR"/>
          </w:rPr>
          <w:t>Conforme De Castro e Ferrari</w:t>
        </w:r>
      </w:ins>
      <w:ins w:id="216" w:author="Josiane Araújo" w:date="2022-05-07T16:56:00Z">
        <w:r>
          <w:rPr>
            <w:rFonts w:ascii="Times New Roman" w:hAnsi="Times New Roman" w:eastAsia="Times New Roman" w:cs="Times New Roman"/>
            <w:sz w:val="24"/>
            <w:szCs w:val="24"/>
            <w:lang w:val="pt-BR"/>
          </w:rPr>
          <w:t xml:space="preserve"> (2016)</w:t>
        </w:r>
      </w:ins>
      <w:ins w:id="217" w:author="Josiane Araújo" w:date="2022-05-07T16:55:00Z">
        <w:r>
          <w:rPr>
            <w:rFonts w:ascii="Times New Roman" w:hAnsi="Times New Roman" w:eastAsia="Times New Roman" w:cs="Times New Roman"/>
            <w:sz w:val="24"/>
            <w:szCs w:val="24"/>
            <w:lang w:val="pt-BR"/>
          </w:rPr>
          <w:t xml:space="preserve">, </w:t>
        </w:r>
      </w:ins>
      <w:ins w:id="218" w:author="Josiane Araújo" w:date="2022-05-07T16:56:00Z">
        <w:r>
          <w:rPr>
            <w:rFonts w:hint="eastAsia" w:ascii="Times New Roman" w:hAnsi="Times New Roman" w:eastAsia="Times New Roman" w:cs="Times New Roman"/>
            <w:sz w:val="24"/>
            <w:szCs w:val="24"/>
            <w:lang w:eastAsia="zh-CN"/>
          </w:rPr>
          <w:t>d</w:t>
        </w:r>
      </w:ins>
      <w:del w:id="219" w:author="Josiane Araújo" w:date="2022-05-07T16:56:00Z">
        <w:r>
          <w:rPr>
            <w:rFonts w:ascii="Times New Roman" w:hAnsi="Times New Roman" w:eastAsia="Times New Roman" w:cs="Times New Roman"/>
            <w:sz w:val="24"/>
            <w:szCs w:val="24"/>
          </w:rPr>
          <w:delText>D</w:delText>
        </w:r>
      </w:del>
      <w:r>
        <w:rPr>
          <w:rFonts w:ascii="Times New Roman" w:hAnsi="Times New Roman" w:eastAsia="Times New Roman" w:cs="Times New Roman"/>
          <w:sz w:val="24"/>
          <w:szCs w:val="24"/>
        </w:rPr>
        <w:t>uas categorias de tarefas são classificadas para especificar os tipos de informações a serem obtidas na mineração de dados</w:t>
      </w:r>
      <w:del w:id="220" w:author="Josiane Araújo" w:date="2022-05-07T16:56:00Z">
        <w:r>
          <w:rPr>
            <w:rFonts w:ascii="Times New Roman" w:hAnsi="Times New Roman" w:eastAsia="Times New Roman" w:cs="Times New Roman"/>
            <w:sz w:val="24"/>
            <w:szCs w:val="24"/>
          </w:rPr>
          <w:delText xml:space="preserve">, conforme </w:delText>
        </w:r>
        <w:commentRangeStart w:id="14"/>
        <w:r>
          <w:rPr>
            <w:rFonts w:ascii="Times New Roman" w:hAnsi="Times New Roman" w:eastAsia="Times New Roman" w:cs="Times New Roman"/>
            <w:sz w:val="24"/>
            <w:szCs w:val="24"/>
          </w:rPr>
          <w:delText>De Castro e Ferrari (2016)</w:delText>
        </w:r>
      </w:del>
      <w:r>
        <w:rPr>
          <w:rFonts w:ascii="Times New Roman" w:hAnsi="Times New Roman" w:eastAsia="Times New Roman" w:cs="Times New Roman"/>
          <w:sz w:val="24"/>
          <w:szCs w:val="24"/>
        </w:rPr>
        <w:t>:</w:t>
      </w:r>
      <w:commentRangeEnd w:id="14"/>
      <w:r>
        <w:rPr>
          <w:rStyle w:val="10"/>
        </w:rPr>
        <w:commentReference w:id="14"/>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Descritivas: caracterizam as propriedades gerais dos dados;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Preditivas: fazem inferência</w:t>
      </w:r>
      <w:ins w:id="221" w:author="Josiane Araújo" w:date="2022-05-07T16:5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partir dos dados</w:t>
      </w:r>
      <w:ins w:id="222" w:author="Josiane Araújo" w:date="2022-05-07T16:5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objetivando precisões. </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Uma etapa inicial do processo de mineração</w:t>
      </w:r>
      <w:ins w:id="223" w:author="Josiane Araújo" w:date="2022-05-07T16:5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que não requer elevado nível de sofisticação</w:t>
      </w:r>
      <w:ins w:id="224" w:author="Josiane Araújo" w:date="2022-05-07T16:5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é a análise descritiva dos dados, ou seja, o uso de ferramentas capazes de medir, explorar e descrever características intrínsecas aos dados. Essas análises permitem investigar a distribuição de frequência, as medidas de centro e variação, e as medidas de posição relativa e associação de dados. </w:t>
      </w:r>
      <w:del w:id="225" w:author="Josiane Araújo" w:date="2022-05-07T16:57:00Z">
        <w:r>
          <w:rPr>
            <w:rFonts w:ascii="Times New Roman" w:hAnsi="Times New Roman" w:eastAsia="Times New Roman" w:cs="Times New Roman"/>
            <w:sz w:val="24"/>
            <w:szCs w:val="24"/>
          </w:rPr>
          <w:delText xml:space="preserve">Assim </w:delText>
        </w:r>
      </w:del>
      <w:ins w:id="226" w:author="Josiane Araújo" w:date="2022-05-07T16:57:00Z">
        <w:r>
          <w:rPr>
            <w:rFonts w:ascii="Times New Roman" w:hAnsi="Times New Roman" w:eastAsia="Times New Roman" w:cs="Times New Roman"/>
            <w:sz w:val="24"/>
            <w:szCs w:val="24"/>
            <w:lang w:val="pt-BR"/>
          </w:rPr>
          <w:t>Da mesma forma, permitem</w:t>
        </w:r>
      </w:ins>
      <w:del w:id="227" w:author="Josiane Araújo" w:date="2022-05-07T16:57:00Z">
        <w:r>
          <w:rPr>
            <w:rFonts w:ascii="Times New Roman" w:hAnsi="Times New Roman" w:eastAsia="Times New Roman" w:cs="Times New Roman"/>
            <w:sz w:val="24"/>
            <w:szCs w:val="24"/>
          </w:rPr>
          <w:delText>como</w:delText>
        </w:r>
      </w:del>
      <w:r>
        <w:rPr>
          <w:rFonts w:ascii="Times New Roman" w:hAnsi="Times New Roman" w:eastAsia="Times New Roman" w:cs="Times New Roman"/>
          <w:sz w:val="24"/>
          <w:szCs w:val="24"/>
        </w:rPr>
        <w:t xml:space="preserve"> utilizar técnicas elementares de visualização para um melhor entendimento da natureza e distribuição dos dados. (DE CASTRO e FERRARI, 2016).</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 funcionalidades da mineração de dados especificam os tipos de informações a serem obtidas nas tarefas de mineração. </w:t>
      </w:r>
      <w:ins w:id="228" w:author="Josiane Araújo" w:date="2022-05-07T16:57:00Z">
        <w:r>
          <w:rPr>
            <w:rFonts w:ascii="Times New Roman" w:hAnsi="Times New Roman" w:eastAsia="Times New Roman" w:cs="Times New Roman"/>
            <w:sz w:val="24"/>
            <w:szCs w:val="24"/>
            <w:lang w:val="pt-BR" w:eastAsia="zh-CN"/>
          </w:rPr>
          <w:t>É</w:t>
        </w:r>
      </w:ins>
      <w:del w:id="229" w:author="Josiane Araújo" w:date="2022-05-07T16:57: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 xml:space="preserve"> nas tarefas de aprendizado de máquina,</w:t>
      </w:r>
      <w:ins w:id="230" w:author="Josiane Araújo" w:date="2022-05-07T16:59:00Z">
        <w:r>
          <w:rPr>
            <w:rFonts w:ascii="Times New Roman" w:hAnsi="Times New Roman" w:eastAsia="Times New Roman" w:cs="Times New Roman"/>
            <w:sz w:val="24"/>
            <w:szCs w:val="24"/>
            <w:lang w:val="pt-BR"/>
          </w:rPr>
          <w:t xml:space="preserve"> o</w:t>
        </w:r>
      </w:ins>
      <w:r>
        <w:rPr>
          <w:rFonts w:ascii="Times New Roman" w:hAnsi="Times New Roman" w:eastAsia="Times New Roman" w:cs="Times New Roman"/>
          <w:sz w:val="24"/>
          <w:szCs w:val="24"/>
        </w:rPr>
        <w:t xml:space="preserve"> </w:t>
      </w:r>
      <w:ins w:id="231" w:author="Josiane Araújo" w:date="2022-05-07T16:57:00Z">
        <w:r>
          <w:rPr>
            <w:rFonts w:ascii="Times New Roman" w:hAnsi="Times New Roman" w:eastAsia="Times New Roman" w:cs="Times New Roman"/>
            <w:sz w:val="24"/>
            <w:szCs w:val="24"/>
            <w:lang w:val="pt-BR"/>
          </w:rPr>
          <w:t>qu</w:t>
        </w:r>
      </w:ins>
      <w:ins w:id="232" w:author="Josiane Araújo" w:date="2022-05-07T16:59:00Z">
        <w:r>
          <w:rPr>
            <w:rFonts w:ascii="Times New Roman" w:hAnsi="Times New Roman" w:eastAsia="Times New Roman" w:cs="Times New Roman"/>
            <w:sz w:val="24"/>
            <w:szCs w:val="24"/>
            <w:lang w:val="pt-BR"/>
          </w:rPr>
          <w:t>al</w:t>
        </w:r>
      </w:ins>
      <w:ins w:id="233" w:author="Josiane Araújo" w:date="2022-05-07T16:57:00Z">
        <w:r>
          <w:rPr>
            <w:rFonts w:ascii="Times New Roman" w:hAnsi="Times New Roman" w:eastAsia="Times New Roman" w:cs="Times New Roman"/>
            <w:sz w:val="24"/>
            <w:szCs w:val="24"/>
            <w:lang w:val="pt-BR"/>
          </w:rPr>
          <w:t xml:space="preserve"> </w:t>
        </w:r>
      </w:ins>
      <w:del w:id="234" w:author="Josiane Araújo" w:date="2022-05-07T16:59:00Z">
        <w:r>
          <w:rPr>
            <w:rFonts w:ascii="Times New Roman" w:hAnsi="Times New Roman" w:eastAsia="Times New Roman" w:cs="Times New Roman"/>
            <w:sz w:val="24"/>
            <w:szCs w:val="24"/>
          </w:rPr>
          <w:delText xml:space="preserve">esse aprendizado </w:delText>
        </w:r>
      </w:del>
      <w:r>
        <w:rPr>
          <w:rFonts w:ascii="Times New Roman" w:hAnsi="Times New Roman" w:eastAsia="Times New Roman" w:cs="Times New Roman"/>
          <w:sz w:val="24"/>
          <w:szCs w:val="24"/>
        </w:rPr>
        <w:t>pode ser dividido em classificação, regressão, agrupamentos e regras de associação</w:t>
      </w:r>
      <w:del w:id="235" w:author="Josiane Araújo" w:date="2022-05-07T16:5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(DE CASTRO e FERRARI, 2016; AMARAL, 2016).</w:t>
      </w:r>
    </w:p>
    <w:p>
      <w:pPr>
        <w:ind w:firstLine="283"/>
        <w:jc w:val="both"/>
        <w:rPr>
          <w:rFonts w:ascii="Times New Roman" w:hAnsi="Times New Roman" w:eastAsia="Times New Roman" w:cs="Times New Roman"/>
          <w:sz w:val="24"/>
          <w:szCs w:val="24"/>
        </w:rPr>
      </w:pPr>
      <w:ins w:id="236" w:author="Josiane Araújo" w:date="2022-05-07T16:59:00Z">
        <w:r>
          <w:rPr>
            <w:rFonts w:hint="eastAsia" w:ascii="Times New Roman" w:hAnsi="Times New Roman" w:eastAsia="Times New Roman" w:cs="Times New Roman"/>
            <w:sz w:val="24"/>
            <w:szCs w:val="24"/>
            <w:lang w:eastAsia="zh-CN"/>
          </w:rPr>
          <w:t>1</w:t>
        </w:r>
      </w:ins>
      <w:del w:id="237" w:author="Josiane Araújo" w:date="2022-05-07T16:59:00Z">
        <w:r>
          <w:rPr>
            <w:rFonts w:ascii="Times New Roman" w:hAnsi="Times New Roman" w:eastAsia="Times New Roman" w:cs="Times New Roman"/>
            <w:sz w:val="24"/>
            <w:szCs w:val="24"/>
          </w:rPr>
          <w:delText>2</w:delText>
        </w:r>
      </w:del>
      <w:r>
        <w:rPr>
          <w:rFonts w:ascii="Times New Roman" w:hAnsi="Times New Roman" w:eastAsia="Times New Roman" w:cs="Times New Roman"/>
          <w:sz w:val="24"/>
          <w:szCs w:val="24"/>
        </w:rPr>
        <w:t>.3 Entendimento e Preparação dos Dados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Para melhor entendimento dos dados e de sua análise é preciso compreender a forma de armazenamento des</w:t>
      </w:r>
      <w:ins w:id="238" w:author="Josiane Araújo" w:date="2022-05-07T16:59:00Z">
        <w:r>
          <w:rPr>
            <w:rFonts w:hint="eastAsia" w:ascii="Times New Roman" w:hAnsi="Times New Roman" w:eastAsia="Times New Roman" w:cs="Times New Roman"/>
            <w:sz w:val="24"/>
            <w:szCs w:val="24"/>
            <w:lang w:eastAsia="zh-CN"/>
          </w:rPr>
          <w:t>s</w:t>
        </w:r>
      </w:ins>
      <w:ins w:id="239" w:author="Josiane Araújo" w:date="2022-05-07T16:59:00Z">
        <w:r>
          <w:rPr>
            <w:rFonts w:ascii="Times New Roman" w:hAnsi="Times New Roman" w:eastAsia="Times New Roman" w:cs="Times New Roman"/>
            <w:sz w:val="24"/>
            <w:szCs w:val="24"/>
            <w:lang w:val="pt-BR" w:eastAsia="zh-CN"/>
          </w:rPr>
          <w:t>e</w:t>
        </w:r>
      </w:ins>
      <w:del w:id="240" w:author="Josiane Araújo" w:date="2022-05-07T16:59:00Z">
        <w:r>
          <w:rPr>
            <w:rFonts w:ascii="Times New Roman" w:hAnsi="Times New Roman" w:eastAsia="Times New Roman" w:cs="Times New Roman"/>
            <w:sz w:val="24"/>
            <w:szCs w:val="24"/>
          </w:rPr>
          <w:delText>te</w:delText>
        </w:r>
      </w:del>
      <w:r>
        <w:rPr>
          <w:rFonts w:ascii="Times New Roman" w:hAnsi="Times New Roman" w:eastAsia="Times New Roman" w:cs="Times New Roman"/>
          <w:sz w:val="24"/>
          <w:szCs w:val="24"/>
        </w:rPr>
        <w:t>s.</w:t>
      </w:r>
    </w:p>
    <w:p>
      <w:pPr>
        <w:ind w:firstLine="283"/>
        <w:jc w:val="both"/>
        <w:rPr>
          <w:del w:id="241" w:author="Josiane Araújo" w:date="2022-05-07T16:59:00Z"/>
          <w:rFonts w:ascii="Times New Roman" w:hAnsi="Times New Roman" w:eastAsia="Times New Roman" w:cs="Times New Roman"/>
          <w:sz w:val="24"/>
          <w:szCs w:val="24"/>
        </w:rPr>
      </w:pPr>
      <w:del w:id="242" w:author="Josiane Araújo" w:date="2022-05-07T16:59:00Z">
        <w:r>
          <w:rPr>
            <w:rFonts w:ascii="Times New Roman" w:hAnsi="Times New Roman" w:eastAsia="Times New Roman" w:cs="Times New Roman"/>
            <w:sz w:val="24"/>
            <w:szCs w:val="24"/>
          </w:rPr>
          <w:delText>2.4 Entendimento dos Dados</w:delText>
        </w:r>
      </w:del>
    </w:p>
    <w:p>
      <w:pPr>
        <w:ind w:firstLine="283"/>
        <w:jc w:val="both"/>
        <w:rPr>
          <w:del w:id="243" w:author="Josiane Araújo" w:date="2022-05-07T17:02:00Z"/>
          <w:rFonts w:hint="eastAsia" w:ascii="Times New Roman" w:hAnsi="Times New Roman" w:eastAsia="Times New Roman" w:cs="Times New Roman"/>
          <w:sz w:val="24"/>
          <w:szCs w:val="24"/>
          <w:lang w:val="pt-BR"/>
          <w:rPrChange w:id="244" w:author="Josiane Araújo" w:date="2022-05-07T17:02:00Z">
            <w:rPr>
              <w:del w:id="245" w:author="Josiane Araújo" w:date="2022-05-07T17:02:00Z"/>
              <w:rFonts w:hint="eastAsia" w:ascii="Times New Roman" w:hAnsi="Times New Roman" w:eastAsia="Times New Roman" w:cs="Times New Roman"/>
              <w:sz w:val="24"/>
              <w:szCs w:val="24"/>
            </w:rPr>
          </w:rPrChange>
        </w:rPr>
      </w:pPr>
      <w:r>
        <w:rPr>
          <w:rFonts w:ascii="Times New Roman" w:hAnsi="Times New Roman" w:eastAsia="Times New Roman" w:cs="Times New Roman"/>
          <w:sz w:val="24"/>
          <w:szCs w:val="24"/>
        </w:rPr>
        <w:t>Amaral</w:t>
      </w:r>
      <w:ins w:id="246" w:author="Josiane Araújo" w:date="2022-05-07T16:59: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(2016)</w:t>
      </w:r>
      <w:ins w:id="247" w:author="Josiane Araújo" w:date="2022-05-07T16:59: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explica que uma tarefa de banco de dados é composta por linhas e colunas</w:t>
      </w:r>
      <w:ins w:id="248" w:author="Josiane Araújo" w:date="2022-05-07T17:00:00Z">
        <w:r>
          <w:rPr>
            <w:rFonts w:hint="eastAsia" w:ascii="Times New Roman" w:hAnsi="Times New Roman" w:eastAsia="Times New Roman" w:cs="Times New Roman"/>
            <w:sz w:val="24"/>
            <w:szCs w:val="24"/>
            <w:lang w:eastAsia="zh-CN"/>
          </w:rPr>
          <w:t>.</w:t>
        </w:r>
      </w:ins>
      <w:del w:id="249" w:author="Josiane Araújo" w:date="2022-05-07T17:00: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250" w:author="Josiane Araújo" w:date="2022-05-07T17:00:00Z">
        <w:r>
          <w:rPr>
            <w:rFonts w:hint="eastAsia" w:ascii="Times New Roman" w:hAnsi="Times New Roman" w:eastAsia="Times New Roman" w:cs="Times New Roman"/>
            <w:sz w:val="24"/>
            <w:szCs w:val="24"/>
            <w:lang w:eastAsia="zh-CN"/>
          </w:rPr>
          <w:t>N</w:t>
        </w:r>
      </w:ins>
      <w:del w:id="251" w:author="Josiane Araújo" w:date="2022-05-07T17:00:00Z">
        <w:r>
          <w:rPr>
            <w:rFonts w:ascii="Times New Roman" w:hAnsi="Times New Roman" w:eastAsia="Times New Roman" w:cs="Times New Roman"/>
            <w:sz w:val="24"/>
            <w:szCs w:val="24"/>
          </w:rPr>
          <w:delText>e que a</w:delText>
        </w:r>
      </w:del>
      <w:r>
        <w:rPr>
          <w:rFonts w:ascii="Times New Roman" w:hAnsi="Times New Roman" w:eastAsia="Times New Roman" w:cs="Times New Roman"/>
          <w:sz w:val="24"/>
          <w:szCs w:val="24"/>
        </w:rPr>
        <w:t>o aprendizado de máquina</w:t>
      </w:r>
      <w:ins w:id="252" w:author="Josiane Araújo" w:date="2022-05-07T17:0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as colunas são atributos e as linhas uma instância. </w:t>
      </w:r>
      <w:ins w:id="253" w:author="Josiane Araújo" w:date="2022-05-07T17:01:00Z">
        <w:r>
          <w:rPr>
            <w:rFonts w:hint="eastAsia" w:ascii="Times New Roman" w:hAnsi="Times New Roman" w:eastAsia="Times New Roman" w:cs="Times New Roman"/>
            <w:sz w:val="24"/>
            <w:szCs w:val="24"/>
            <w:lang w:eastAsia="zh-CN"/>
          </w:rPr>
          <w:t>P</w:t>
        </w:r>
      </w:ins>
      <w:ins w:id="254" w:author="Josiane Araújo" w:date="2022-05-07T17:01:00Z">
        <w:r>
          <w:rPr>
            <w:rFonts w:ascii="Times New Roman" w:hAnsi="Times New Roman" w:eastAsia="Times New Roman" w:cs="Times New Roman"/>
            <w:sz w:val="24"/>
            <w:szCs w:val="24"/>
            <w:lang w:val="pt-BR" w:eastAsia="zh-CN"/>
          </w:rPr>
          <w:t>or outro lado</w:t>
        </w:r>
      </w:ins>
      <w:del w:id="255" w:author="Josiane Araújo" w:date="2022-05-07T17:01:00Z">
        <w:r>
          <w:rPr>
            <w:rFonts w:ascii="Times New Roman" w:hAnsi="Times New Roman" w:eastAsia="Times New Roman" w:cs="Times New Roman"/>
            <w:sz w:val="24"/>
            <w:szCs w:val="24"/>
          </w:rPr>
          <w:delText>Enquanto</w:delText>
        </w:r>
      </w:del>
      <w:r>
        <w:rPr>
          <w:rFonts w:ascii="Times New Roman" w:hAnsi="Times New Roman" w:eastAsia="Times New Roman" w:cs="Times New Roman"/>
          <w:sz w:val="24"/>
          <w:szCs w:val="24"/>
        </w:rPr>
        <w:t>, Silva e Peres e Boscarioli (2016)</w:t>
      </w:r>
      <w:ins w:id="256" w:author="Josiane Araújo" w:date="2022-05-07T17:0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ins w:id="257" w:author="Josiane Araújo" w:date="2022-05-07T17:00:00Z">
        <w:r>
          <w:rPr>
            <w:rFonts w:hint="eastAsia" w:ascii="Times New Roman" w:hAnsi="Times New Roman" w:eastAsia="Times New Roman" w:cs="Times New Roman"/>
            <w:sz w:val="24"/>
            <w:szCs w:val="24"/>
            <w:lang w:eastAsia="zh-CN"/>
          </w:rPr>
          <w:t>a</w:t>
        </w:r>
      </w:ins>
      <w:ins w:id="258" w:author="Josiane Araújo" w:date="2022-05-07T17:00:00Z">
        <w:r>
          <w:rPr>
            <w:rFonts w:ascii="Times New Roman" w:hAnsi="Times New Roman" w:eastAsia="Times New Roman" w:cs="Times New Roman"/>
            <w:sz w:val="24"/>
            <w:szCs w:val="24"/>
            <w:lang w:val="pt-BR" w:eastAsia="zh-CN"/>
          </w:rPr>
          <w:t>fima</w:t>
        </w:r>
      </w:ins>
      <w:del w:id="259" w:author="Josiane Araújo" w:date="2022-05-07T17:00:00Z">
        <w:r>
          <w:rPr>
            <w:rFonts w:ascii="Times New Roman" w:hAnsi="Times New Roman" w:eastAsia="Times New Roman" w:cs="Times New Roman"/>
            <w:sz w:val="24"/>
            <w:szCs w:val="24"/>
          </w:rPr>
          <w:delText>dize</w:delText>
        </w:r>
      </w:del>
      <w:r>
        <w:rPr>
          <w:rFonts w:ascii="Times New Roman" w:hAnsi="Times New Roman" w:eastAsia="Times New Roman" w:cs="Times New Roman"/>
          <w:sz w:val="24"/>
          <w:szCs w:val="24"/>
        </w:rPr>
        <w:t>m que a estatística descritiva é uma ferramenta capaz de descrever e resumir dados, mostrando aspectos importantes do conjunto de dados, por exemplo, tipo de distribuição associada e os valores mais representativos do conjunto.</w:t>
      </w:r>
      <w:ins w:id="260" w:author="Josiane Araújo" w:date="2022-05-07T17:02:00Z">
        <w:r>
          <w:rPr>
            <w:rFonts w:hint="eastAsia" w:ascii="Times New Roman" w:hAnsi="Times New Roman" w:eastAsia="Times New Roman" w:cs="Times New Roman"/>
            <w:sz w:val="24"/>
            <w:szCs w:val="24"/>
            <w:lang w:eastAsia="zh-CN"/>
          </w:rPr>
          <w:t xml:space="preserve"> </w:t>
        </w:r>
      </w:ins>
      <w:ins w:id="261" w:author="Josiane Araújo" w:date="2022-05-07T17:02:00Z">
        <w:r>
          <w:rPr>
            <w:rFonts w:ascii="Times New Roman" w:hAnsi="Times New Roman" w:eastAsia="Times New Roman" w:cs="Times New Roman"/>
            <w:sz w:val="24"/>
            <w:szCs w:val="24"/>
            <w:lang w:val="pt-BR" w:eastAsia="zh-CN"/>
          </w:rPr>
          <w:t xml:space="preserve">Além disso, </w:t>
        </w:r>
      </w:ins>
    </w:p>
    <w:p>
      <w:pPr>
        <w:ind w:firstLine="283"/>
        <w:jc w:val="both"/>
        <w:rPr>
          <w:del w:id="262" w:author="Josiane Araújo" w:date="2022-05-07T17:04:00Z"/>
          <w:rFonts w:ascii="Times New Roman" w:hAnsi="Times New Roman" w:eastAsia="Times New Roman" w:cs="Times New Roman"/>
          <w:sz w:val="24"/>
          <w:szCs w:val="24"/>
          <w:lang w:eastAsia="zh-CN"/>
        </w:rPr>
      </w:pPr>
      <w:del w:id="263" w:author="Josiane Araújo" w:date="2022-05-07T17:02:00Z">
        <w:r>
          <w:rPr>
            <w:rFonts w:ascii="Times New Roman" w:hAnsi="Times New Roman" w:eastAsia="Times New Roman" w:cs="Times New Roman"/>
            <w:sz w:val="24"/>
            <w:szCs w:val="24"/>
          </w:rPr>
          <w:delText xml:space="preserve">Contudo, para Silva, Peres e Boscarioli(2016), </w:delText>
        </w:r>
      </w:del>
      <w:r>
        <w:rPr>
          <w:rFonts w:ascii="Times New Roman" w:hAnsi="Times New Roman" w:eastAsia="Times New Roman" w:cs="Times New Roman"/>
          <w:sz w:val="24"/>
          <w:szCs w:val="24"/>
        </w:rPr>
        <w:t>faz parte das fases de descoberta do conhecimento a coleta de dados, o pré e o pós-processamento dos resultados</w:t>
      </w:r>
      <w:ins w:id="264" w:author="Josiane Araújo" w:date="2022-05-07T17:02: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provenientes da mineração, o que resulta </w:t>
      </w:r>
      <w:del w:id="265" w:author="Josiane Araújo" w:date="2022-05-07T17:02:00Z">
        <w:r>
          <w:rPr>
            <w:rFonts w:ascii="Times New Roman" w:hAnsi="Times New Roman" w:eastAsia="Times New Roman" w:cs="Times New Roman"/>
            <w:sz w:val="24"/>
            <w:szCs w:val="24"/>
          </w:rPr>
          <w:delText>antes na</w:delText>
        </w:r>
      </w:del>
      <w:ins w:id="266" w:author="Josiane Araújo" w:date="2022-05-07T17:02:00Z">
        <w:r>
          <w:rPr>
            <w:rFonts w:ascii="Times New Roman" w:hAnsi="Times New Roman" w:eastAsia="Times New Roman" w:cs="Times New Roman"/>
            <w:sz w:val="24"/>
            <w:szCs w:val="24"/>
            <w:lang w:val="pt-BR"/>
          </w:rPr>
          <w:t>numa prévia</w:t>
        </w:r>
      </w:ins>
      <w:r>
        <w:rPr>
          <w:rFonts w:ascii="Times New Roman" w:hAnsi="Times New Roman" w:eastAsia="Times New Roman" w:cs="Times New Roman"/>
          <w:sz w:val="24"/>
          <w:szCs w:val="24"/>
        </w:rPr>
        <w:t xml:space="preserve"> preparação dos mesmos para que sejam numerados.</w:t>
      </w:r>
    </w:p>
    <w:p>
      <w:pPr>
        <w:ind w:firstLine="283"/>
        <w:jc w:val="both"/>
        <w:rPr>
          <w:ins w:id="267" w:author="Josiane Araújo" w:date="2022-05-07T17:04:00Z"/>
          <w:rFonts w:hint="eastAsia" w:ascii="Times New Roman" w:hAnsi="Times New Roman" w:eastAsia="Times New Roman" w:cs="Times New Roman"/>
          <w:sz w:val="24"/>
          <w:szCs w:val="24"/>
        </w:rPr>
      </w:pPr>
    </w:p>
    <w:p>
      <w:pPr>
        <w:ind w:firstLine="0"/>
        <w:jc w:val="both"/>
        <w:rPr>
          <w:del w:id="269" w:author="Josiane Araújo" w:date="2022-05-07T17:03:00Z"/>
          <w:rFonts w:ascii="Times New Roman" w:hAnsi="Times New Roman" w:eastAsia="Times New Roman" w:cs="Times New Roman"/>
          <w:sz w:val="24"/>
          <w:szCs w:val="24"/>
        </w:rPr>
        <w:pPrChange w:id="268" w:author="Josiane Araújo" w:date="2022-05-07T17:03:00Z">
          <w:pPr>
            <w:ind w:firstLine="283"/>
            <w:jc w:val="both"/>
          </w:pPr>
        </w:pPrChange>
      </w:pPr>
      <w:del w:id="270" w:author="Josiane Araújo" w:date="2022-05-07T17:03:00Z">
        <w:r>
          <w:rPr>
            <w:rFonts w:ascii="Times New Roman" w:hAnsi="Times New Roman" w:eastAsia="Times New Roman" w:cs="Times New Roman"/>
            <w:sz w:val="24"/>
            <w:szCs w:val="24"/>
          </w:rPr>
          <w:delText>2.5 Preparação dos dados</w:delText>
        </w:r>
      </w:del>
    </w:p>
    <w:p>
      <w:pPr>
        <w:numPr>
          <w:ilvl w:val="0"/>
          <w:numId w:val="0"/>
        </w:numPr>
        <w:ind w:left="0" w:firstLine="283"/>
        <w:jc w:val="both"/>
        <w:rPr>
          <w:rFonts w:ascii="Times New Roman" w:hAnsi="Times New Roman" w:eastAsia="Times New Roman" w:cs="Times New Roman"/>
          <w:sz w:val="24"/>
          <w:szCs w:val="24"/>
        </w:rPr>
        <w:pPrChange w:id="271" w:author="Josiane Araújo" w:date="2022-05-07T17:04:00Z">
          <w:pPr>
            <w:numPr>
              <w:ilvl w:val="0"/>
              <w:numId w:val="2"/>
            </w:numPr>
            <w:ind w:left="1440" w:hanging="360"/>
            <w:jc w:val="both"/>
          </w:pPr>
        </w:pPrChange>
      </w:pPr>
      <w:r>
        <w:rPr>
          <w:rFonts w:ascii="Times New Roman" w:hAnsi="Times New Roman" w:eastAsia="Times New Roman" w:cs="Times New Roman"/>
          <w:sz w:val="24"/>
          <w:szCs w:val="24"/>
        </w:rPr>
        <w:t>A preparação dos dados consiste no processamento e ajuste</w:t>
      </w:r>
      <w:ins w:id="272" w:author="Josiane Araújo" w:date="2022-05-07T17:04: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das diversas informações levantadas </w:t>
      </w:r>
      <w:del w:id="273" w:author="Josiane Araújo" w:date="2022-05-07T17:04:00Z">
        <w:r>
          <w:rPr>
            <w:rFonts w:ascii="Times New Roman" w:hAnsi="Times New Roman" w:eastAsia="Times New Roman" w:cs="Times New Roman"/>
            <w:sz w:val="24"/>
            <w:szCs w:val="24"/>
          </w:rPr>
          <w:delText>no entendimento sobre o</w:delText>
        </w:r>
      </w:del>
      <w:ins w:id="274" w:author="Josiane Araújo" w:date="2022-05-07T17:04:00Z">
        <w:r>
          <w:rPr>
            <w:rFonts w:ascii="Times New Roman" w:hAnsi="Times New Roman" w:eastAsia="Times New Roman" w:cs="Times New Roman"/>
            <w:sz w:val="24"/>
            <w:szCs w:val="24"/>
            <w:lang w:val="pt-BR"/>
          </w:rPr>
          <w:t xml:space="preserve">quanto ao </w:t>
        </w:r>
      </w:ins>
      <w:del w:id="275" w:author="Josiane Araújo" w:date="2022-05-07T17:05: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assunto a ser minerado e</w:t>
      </w:r>
      <w:ins w:id="276" w:author="Josiane Araújo" w:date="2022-05-07T17:05:00Z">
        <w:r>
          <w:rPr>
            <w:rFonts w:ascii="Times New Roman" w:hAnsi="Times New Roman" w:eastAsia="Times New Roman" w:cs="Times New Roman"/>
            <w:sz w:val="24"/>
            <w:szCs w:val="24"/>
            <w:lang w:val="pt-BR"/>
          </w:rPr>
          <w:t xml:space="preserve"> seus respectivos</w:t>
        </w:r>
      </w:ins>
      <w:del w:id="277" w:author="Josiane Araújo" w:date="2022-05-07T17:05:00Z">
        <w:r>
          <w:rPr>
            <w:rFonts w:ascii="Times New Roman" w:hAnsi="Times New Roman" w:eastAsia="Times New Roman" w:cs="Times New Roman"/>
            <w:sz w:val="24"/>
            <w:szCs w:val="24"/>
          </w:rPr>
          <w:delText xml:space="preserve"> os</w:delText>
        </w:r>
      </w:del>
      <w:r>
        <w:rPr>
          <w:rFonts w:ascii="Times New Roman" w:hAnsi="Times New Roman" w:eastAsia="Times New Roman" w:cs="Times New Roman"/>
          <w:sz w:val="24"/>
          <w:szCs w:val="24"/>
        </w:rPr>
        <w:t xml:space="preserve"> dados. Castro e Ferrari (2016), explicam que ocorrem basicamente três tipos de problemas com os dados a serem observados na base:</w:t>
      </w:r>
    </w:p>
    <w:p>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Incompletude: podem </w:t>
      </w:r>
      <w:ins w:id="278" w:author="Josiane Araújo" w:date="2022-05-07T17:05:00Z">
        <w:r>
          <w:rPr>
            <w:rFonts w:ascii="Times New Roman" w:hAnsi="Times New Roman" w:eastAsia="Times New Roman" w:cs="Times New Roman"/>
            <w:sz w:val="24"/>
            <w:szCs w:val="24"/>
            <w:lang w:val="pt-BR"/>
          </w:rPr>
          <w:t>o</w:t>
        </w:r>
      </w:ins>
      <w:del w:id="279" w:author="Josiane Araújo" w:date="2022-05-07T17:05:00Z">
        <w:r>
          <w:rPr>
            <w:rFonts w:ascii="Times New Roman" w:hAnsi="Times New Roman" w:eastAsia="Times New Roman" w:cs="Times New Roman"/>
            <w:sz w:val="24"/>
            <w:szCs w:val="24"/>
          </w:rPr>
          <w:delText xml:space="preserve">ser </w:delText>
        </w:r>
      </w:del>
      <w:ins w:id="280" w:author="Josiane Araújo" w:date="2022-05-07T17:05:00Z">
        <w:r>
          <w:rPr>
            <w:rFonts w:ascii="Times New Roman" w:hAnsi="Times New Roman" w:eastAsia="Times New Roman" w:cs="Times New Roman"/>
            <w:sz w:val="24"/>
            <w:szCs w:val="24"/>
            <w:lang w:val="pt-BR"/>
          </w:rPr>
          <w:t>correr devido à</w:t>
        </w:r>
      </w:ins>
      <w:ins w:id="281" w:author="Josiane Araújo" w:date="2022-05-07T17:05: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falta de valores de um dado atribut</w:t>
      </w:r>
      <w:ins w:id="282" w:author="Josiane Araújo" w:date="2022-05-07T17:06:00Z">
        <w:r>
          <w:rPr>
            <w:rFonts w:ascii="Times New Roman" w:hAnsi="Times New Roman" w:eastAsia="Times New Roman" w:cs="Times New Roman"/>
            <w:sz w:val="24"/>
            <w:szCs w:val="24"/>
            <w:lang w:val="pt-BR" w:eastAsia="zh-CN"/>
          </w:rPr>
          <w:t>o.</w:t>
        </w:r>
      </w:ins>
      <w:del w:id="283" w:author="Josiane Araújo" w:date="2022-05-07T17:06: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w:t>
      </w:r>
      <w:ins w:id="284" w:author="Josiane Araújo" w:date="2022-05-07T17:06:00Z">
        <w:r>
          <w:rPr>
            <w:rFonts w:hint="eastAsia" w:ascii="Times New Roman" w:hAnsi="Times New Roman" w:eastAsia="Times New Roman" w:cs="Times New Roman"/>
            <w:sz w:val="24"/>
            <w:szCs w:val="24"/>
            <w:lang w:eastAsia="zh-CN"/>
          </w:rPr>
          <w:t>E</w:t>
        </w:r>
      </w:ins>
      <w:del w:id="285" w:author="Josiane Araújo" w:date="2022-05-07T17:06: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ntretanto</w:t>
      </w:r>
      <w:ins w:id="286" w:author="Josiane Araújo" w:date="2022-05-07T17:0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essa falta pode passar despercebida;</w:t>
      </w:r>
    </w:p>
    <w:p>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inconsistência: são dados diferente</w:t>
      </w:r>
      <w:ins w:id="287" w:author="Josiane Araújo" w:date="2022-05-07T17:06: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e</w:t>
      </w:r>
      <w:del w:id="288" w:author="Josiane Araújo" w:date="2022-05-07T17:06: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conflitantes versões do mesmo dado</w:t>
      </w:r>
      <w:ins w:id="289" w:author="Josiane Araújo" w:date="2022-05-07T17:0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ins w:id="290" w:author="Josiane Araújo" w:date="2022-05-07T17:06:00Z">
        <w:r>
          <w:rPr>
            <w:rFonts w:hint="eastAsia" w:ascii="Times New Roman" w:hAnsi="Times New Roman" w:eastAsia="Times New Roman" w:cs="Times New Roman"/>
            <w:sz w:val="24"/>
            <w:szCs w:val="24"/>
            <w:lang w:eastAsia="zh-CN"/>
          </w:rPr>
          <w:t>A</w:t>
        </w:r>
      </w:ins>
      <w:del w:id="291" w:author="Josiane Araújo" w:date="2022-05-07T17:06: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parecem em locais variados;</w:t>
      </w:r>
    </w:p>
    <w:p>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Ruído: dependendo do contexto, em vídeo pode ser chuvisco na imagem</w:t>
      </w:r>
      <w:ins w:id="292" w:author="Josiane Araújo" w:date="2022-05-07T17:06:00Z">
        <w:r>
          <w:rPr>
            <w:rFonts w:ascii="Times New Roman" w:hAnsi="Times New Roman" w:eastAsia="Times New Roman" w:cs="Times New Roman"/>
            <w:sz w:val="24"/>
            <w:szCs w:val="24"/>
            <w:lang w:val="pt-BR" w:eastAsia="zh-CN"/>
          </w:rPr>
          <w:t>;</w:t>
        </w:r>
      </w:ins>
      <w:del w:id="293" w:author="Josiane Araújo" w:date="2022-05-07T17:06: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em rádio, interferência do sinal de áudio, mas em mineração de dados,</w:t>
      </w:r>
      <w:del w:id="294" w:author="Josiane Araújo" w:date="2022-05-07T17:06:00Z">
        <w:r>
          <w:rPr>
            <w:rFonts w:ascii="Times New Roman" w:hAnsi="Times New Roman" w:eastAsia="Times New Roman" w:cs="Times New Roman"/>
            <w:sz w:val="24"/>
            <w:szCs w:val="24"/>
          </w:rPr>
          <w:delText xml:space="preserve"> se</w:delText>
        </w:r>
      </w:del>
      <w:r>
        <w:rPr>
          <w:rFonts w:ascii="Times New Roman" w:hAnsi="Times New Roman" w:eastAsia="Times New Roman" w:cs="Times New Roman"/>
          <w:sz w:val="24"/>
          <w:szCs w:val="24"/>
        </w:rPr>
        <w:t xml:space="preserve"> aproxima</w:t>
      </w:r>
      <w:ins w:id="295" w:author="Josiane Araújo" w:date="2022-05-07T17:06: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 do conceito de ruído em estatística e do processamento de sinais.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Diante disso é preciso fazer o pré-processamento dos dados</w:t>
      </w:r>
      <w:ins w:id="296" w:author="Josiane Araújo" w:date="2022-05-07T17:06:00Z">
        <w:r>
          <w:rPr>
            <w:rFonts w:hint="eastAsia" w:ascii="Times New Roman" w:hAnsi="Times New Roman" w:eastAsia="Times New Roman" w:cs="Times New Roman"/>
            <w:sz w:val="24"/>
            <w:szCs w:val="24"/>
            <w:lang w:eastAsia="zh-CN"/>
          </w:rPr>
          <w:t>.</w:t>
        </w:r>
      </w:ins>
      <w:del w:id="297" w:author="Josiane Araújo" w:date="2022-05-07T17:06: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298" w:author="Josiane Araújo" w:date="2022-05-07T17:06:00Z">
        <w:r>
          <w:rPr>
            <w:rFonts w:hint="eastAsia" w:ascii="Times New Roman" w:hAnsi="Times New Roman" w:eastAsia="Times New Roman" w:cs="Times New Roman"/>
            <w:sz w:val="24"/>
            <w:szCs w:val="24"/>
            <w:lang w:eastAsia="zh-CN"/>
          </w:rPr>
          <w:t>P</w:t>
        </w:r>
      </w:ins>
      <w:del w:id="299" w:author="Josiane Araújo" w:date="2022-05-07T17:06:00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 xml:space="preserve">ara isso </w:t>
      </w:r>
      <w:commentRangeStart w:id="15"/>
      <w:r>
        <w:rPr>
          <w:rFonts w:ascii="Times New Roman" w:hAnsi="Times New Roman" w:eastAsia="Times New Roman" w:cs="Times New Roman"/>
          <w:sz w:val="24"/>
          <w:szCs w:val="24"/>
        </w:rPr>
        <w:t>Catro e Ferrari</w:t>
      </w:r>
      <w:ins w:id="300" w:author="Josiane Araújo" w:date="2022-05-07T17:07: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(2016</w:t>
      </w:r>
      <w:ins w:id="301" w:author="Josiane Araújo" w:date="2022-05-07T17:0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commentRangeEnd w:id="15"/>
      <w:r>
        <w:rPr>
          <w:rStyle w:val="10"/>
        </w:rPr>
        <w:commentReference w:id="15"/>
      </w:r>
      <w:r>
        <w:rPr>
          <w:rFonts w:ascii="Times New Roman" w:hAnsi="Times New Roman" w:eastAsia="Times New Roman" w:cs="Times New Roman"/>
          <w:sz w:val="24"/>
          <w:szCs w:val="24"/>
        </w:rPr>
        <w:t>definem as principais tarefas de pré-processamento como:</w:t>
      </w:r>
    </w:p>
    <w:p>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Limpeza: para imputação de valores ausentes, correção de incosistèncias e remoção de ruídos</w:t>
      </w:r>
      <w:ins w:id="302" w:author="Josiane Araújo" w:date="2022-05-07T17:07:00Z">
        <w:r>
          <w:rPr>
            <w:rFonts w:ascii="Times New Roman" w:hAnsi="Times New Roman" w:eastAsia="Times New Roman" w:cs="Times New Roman"/>
            <w:sz w:val="24"/>
            <w:szCs w:val="24"/>
            <w:lang w:val="pt-BR"/>
          </w:rPr>
          <w:t>;</w:t>
        </w:r>
      </w:ins>
    </w:p>
    <w:p>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Integração: unir várias fontes em único local, como data warehouse;</w:t>
      </w:r>
    </w:p>
    <w:p>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Redução: reduzir a dimensão da base de dados, agrupando ou eliminando atributos redundantes, ou reduzir quantidade de objetivos da base;</w:t>
      </w:r>
    </w:p>
    <w:p>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Transformação: para padronizar e deixar os dados em formato possível, </w:t>
      </w:r>
      <w:commentRangeStart w:id="16"/>
      <w:r>
        <w:rPr>
          <w:rFonts w:ascii="Times New Roman" w:hAnsi="Times New Roman" w:eastAsia="Times New Roman" w:cs="Times New Roman"/>
          <w:sz w:val="24"/>
          <w:szCs w:val="24"/>
        </w:rPr>
        <w:t>mas as técnicas de mineração.</w:t>
      </w:r>
      <w:commentRangeEnd w:id="16"/>
      <w:r>
        <w:rPr>
          <w:rStyle w:val="10"/>
        </w:rPr>
        <w:commentReference w:id="16"/>
      </w:r>
    </w:p>
    <w:p>
      <w:pPr>
        <w:ind w:firstLine="850"/>
        <w:jc w:val="both"/>
        <w:rPr>
          <w:rFonts w:ascii="Times New Roman" w:hAnsi="Times New Roman" w:eastAsia="Times New Roman" w:cs="Times New Roman"/>
          <w:sz w:val="24"/>
          <w:szCs w:val="24"/>
        </w:rPr>
      </w:pPr>
    </w:p>
    <w:p>
      <w:pPr>
        <w:ind w:firstLine="283"/>
        <w:jc w:val="both"/>
        <w:rPr>
          <w:del w:id="303" w:author="Josiane Araújo" w:date="2022-05-07T17:09:00Z"/>
          <w:rFonts w:hint="eastAsia" w:ascii="Times New Roman" w:hAnsi="Times New Roman" w:eastAsia="Times New Roman" w:cs="Times New Roman"/>
          <w:sz w:val="24"/>
          <w:szCs w:val="24"/>
        </w:rPr>
      </w:pPr>
      <w:del w:id="304" w:author="Josiane Araújo" w:date="2022-05-07T17:09:00Z">
        <w:r>
          <w:rPr>
            <w:rFonts w:ascii="Times New Roman" w:hAnsi="Times New Roman" w:eastAsia="Times New Roman" w:cs="Times New Roman"/>
            <w:sz w:val="24"/>
            <w:szCs w:val="24"/>
          </w:rPr>
          <w:delText>Continuando com os conceitos de</w:delText>
        </w:r>
      </w:del>
      <w:ins w:id="305" w:author="Josiane Araújo" w:date="2022-05-07T17:09:00Z">
        <w:r>
          <w:rPr>
            <w:rFonts w:ascii="Times New Roman" w:hAnsi="Times New Roman" w:eastAsia="Times New Roman" w:cs="Times New Roman"/>
            <w:sz w:val="24"/>
            <w:szCs w:val="24"/>
            <w:lang w:val="pt-BR"/>
          </w:rPr>
          <w:t>Segundo</w:t>
        </w:r>
      </w:ins>
      <w:r>
        <w:rPr>
          <w:rFonts w:ascii="Times New Roman" w:hAnsi="Times New Roman" w:eastAsia="Times New Roman" w:cs="Times New Roman"/>
          <w:sz w:val="24"/>
          <w:szCs w:val="24"/>
        </w:rPr>
        <w:t xml:space="preserve"> Castro e Ferrari</w:t>
      </w:r>
      <w:ins w:id="306" w:author="Josiane Araújo" w:date="2022-05-07T17:08: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(2016), limpeza dos dados é um problema que afeta a maior parte das bases de dados reais</w:t>
      </w:r>
      <w:ins w:id="307" w:author="Josiane Araújo" w:date="2022-05-07T17:12:00Z">
        <w:r>
          <w:rPr>
            <w:rFonts w:hint="eastAsia" w:ascii="Times New Roman" w:hAnsi="Times New Roman" w:eastAsia="Times New Roman" w:cs="Times New Roman"/>
            <w:sz w:val="24"/>
            <w:szCs w:val="24"/>
            <w:lang w:eastAsia="zh-CN"/>
          </w:rPr>
          <w:t>.</w:t>
        </w:r>
      </w:ins>
      <w:ins w:id="308" w:author="Josiane Araújo" w:date="2022-05-07T17:12:00Z">
        <w:r>
          <w:rPr>
            <w:rFonts w:ascii="Times New Roman" w:hAnsi="Times New Roman" w:eastAsia="Times New Roman" w:cs="Times New Roman"/>
            <w:sz w:val="24"/>
            <w:szCs w:val="24"/>
            <w:lang w:val="pt-BR" w:eastAsia="zh-CN"/>
          </w:rPr>
          <w:t xml:space="preserve"> A</w:t>
        </w:r>
      </w:ins>
      <w:del w:id="309" w:author="Josiane Araújo" w:date="2022-05-07T17:12:00Z">
        <w:r>
          <w:rPr>
            <w:rFonts w:ascii="Times New Roman" w:hAnsi="Times New Roman" w:eastAsia="Times New Roman" w:cs="Times New Roman"/>
            <w:sz w:val="24"/>
            <w:szCs w:val="24"/>
          </w:rPr>
          <w:delText xml:space="preserve"> e a</w:delText>
        </w:r>
      </w:del>
      <w:r>
        <w:rPr>
          <w:rFonts w:ascii="Times New Roman" w:hAnsi="Times New Roman" w:eastAsia="Times New Roman" w:cs="Times New Roman"/>
          <w:sz w:val="24"/>
          <w:szCs w:val="24"/>
        </w:rPr>
        <w:t>s respectivas ferramentas atuam no sentido de imputar valores ausentes, suavizar ru</w:t>
      </w:r>
      <w:ins w:id="310" w:author="Josiane Araújo" w:date="2022-05-07T17:08:00Z">
        <w:r>
          <w:rPr>
            <w:rFonts w:ascii="Times New Roman" w:hAnsi="Times New Roman" w:eastAsia="Times New Roman" w:cs="Times New Roman"/>
            <w:sz w:val="24"/>
            <w:szCs w:val="24"/>
            <w:lang w:val="pt-BR" w:eastAsia="zh-CN"/>
          </w:rPr>
          <w:t>í</w:t>
        </w:r>
      </w:ins>
      <w:del w:id="311" w:author="Josiane Araújo" w:date="2022-05-07T17:08:00Z">
        <w:r>
          <w:rPr>
            <w:rFonts w:ascii="Times New Roman" w:hAnsi="Times New Roman" w:eastAsia="Times New Roman" w:cs="Times New Roman"/>
            <w:sz w:val="24"/>
            <w:szCs w:val="24"/>
          </w:rPr>
          <w:delText>i</w:delText>
        </w:r>
      </w:del>
      <w:r>
        <w:rPr>
          <w:rFonts w:ascii="Times New Roman" w:hAnsi="Times New Roman" w:eastAsia="Times New Roman" w:cs="Times New Roman"/>
          <w:sz w:val="24"/>
          <w:szCs w:val="24"/>
        </w:rPr>
        <w:t>dos, identificar valores discrepantes (outliers) e corrigir inconsistências.</w:t>
      </w:r>
      <w:ins w:id="312" w:author="Josiane Araújo" w:date="2022-05-07T17:09:00Z">
        <w:r>
          <w:rPr>
            <w:rFonts w:hint="eastAsia" w:ascii="Times New Roman" w:hAnsi="Times New Roman" w:eastAsia="Times New Roman" w:cs="Times New Roman"/>
            <w:sz w:val="24"/>
            <w:szCs w:val="24"/>
            <w:lang w:eastAsia="zh-CN"/>
          </w:rPr>
          <w:t xml:space="preserve"> </w:t>
        </w:r>
      </w:ins>
    </w:p>
    <w:p>
      <w:pPr>
        <w:ind w:firstLine="0"/>
        <w:jc w:val="both"/>
        <w:rPr>
          <w:del w:id="314" w:author="Josiane Araújo" w:date="2022-05-07T17:09:00Z"/>
          <w:rFonts w:hint="eastAsia" w:ascii="Times New Roman" w:hAnsi="Times New Roman" w:eastAsia="Times New Roman" w:cs="Times New Roman"/>
          <w:sz w:val="24"/>
          <w:szCs w:val="24"/>
          <w:lang w:val="pt-BR"/>
          <w:rPrChange w:id="315" w:author="Josiane Araújo" w:date="2022-05-07T17:09:00Z">
            <w:rPr>
              <w:del w:id="316" w:author="Josiane Araújo" w:date="2022-05-07T17:09:00Z"/>
              <w:rFonts w:hint="eastAsia" w:ascii="Times New Roman" w:hAnsi="Times New Roman" w:eastAsia="Times New Roman" w:cs="Times New Roman"/>
              <w:sz w:val="24"/>
              <w:szCs w:val="24"/>
            </w:rPr>
          </w:rPrChange>
        </w:rPr>
        <w:pPrChange w:id="313" w:author="Josiane Araújo" w:date="2022-05-07T17:09:00Z">
          <w:pPr>
            <w:ind w:firstLine="283"/>
            <w:jc w:val="both"/>
          </w:pPr>
        </w:pPrChange>
      </w:pPr>
      <w:r>
        <w:rPr>
          <w:rFonts w:ascii="Times New Roman" w:hAnsi="Times New Roman" w:eastAsia="Times New Roman" w:cs="Times New Roman"/>
          <w:sz w:val="24"/>
          <w:szCs w:val="24"/>
        </w:rPr>
        <w:t xml:space="preserve">Silvia, Peres e Boscarioli (2016), </w:t>
      </w:r>
      <w:del w:id="317" w:author="Josiane Araújo" w:date="2022-05-07T17:08:00Z">
        <w:r>
          <w:rPr>
            <w:rFonts w:ascii="Times New Roman" w:hAnsi="Times New Roman" w:eastAsia="Times New Roman" w:cs="Times New Roman"/>
            <w:sz w:val="24"/>
            <w:szCs w:val="24"/>
          </w:rPr>
          <w:delText xml:space="preserve">dizem </w:delText>
        </w:r>
      </w:del>
      <w:ins w:id="318" w:author="Josiane Araújo" w:date="2022-05-07T17:08:00Z">
        <w:r>
          <w:rPr>
            <w:rFonts w:ascii="Times New Roman" w:hAnsi="Times New Roman" w:eastAsia="Times New Roman" w:cs="Times New Roman"/>
            <w:sz w:val="24"/>
            <w:szCs w:val="24"/>
            <w:lang w:val="pt-BR"/>
          </w:rPr>
          <w:t>relatam</w:t>
        </w:r>
      </w:ins>
      <w:ins w:id="319" w:author="Josiane Araújo" w:date="2022-05-07T17:08: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que a limpeza dos dados ameniza a existência de valores ausentes (missing values) e a existência de valores ruidosos (noise values).</w:t>
      </w:r>
      <w:ins w:id="320" w:author="Josiane Araújo" w:date="2022-05-07T17:09:00Z">
        <w:r>
          <w:rPr>
            <w:rFonts w:hint="eastAsia" w:ascii="Times New Roman" w:hAnsi="Times New Roman" w:eastAsia="Times New Roman" w:cs="Times New Roman"/>
            <w:sz w:val="24"/>
            <w:szCs w:val="24"/>
            <w:lang w:eastAsia="zh-CN"/>
          </w:rPr>
          <w:t xml:space="preserve"> </w:t>
        </w:r>
      </w:ins>
      <w:ins w:id="321" w:author="Josiane Araújo" w:date="2022-05-07T17:09:00Z">
        <w:r>
          <w:rPr>
            <w:rFonts w:ascii="Times New Roman" w:hAnsi="Times New Roman" w:eastAsia="Times New Roman" w:cs="Times New Roman"/>
            <w:sz w:val="24"/>
            <w:szCs w:val="24"/>
            <w:lang w:val="pt-BR" w:eastAsia="zh-CN"/>
          </w:rPr>
          <w:t xml:space="preserve">Nesse sentido, </w:t>
        </w:r>
      </w:ins>
    </w:p>
    <w:p>
      <w:pPr>
        <w:ind w:firstLine="283"/>
        <w:jc w:val="both"/>
        <w:rPr>
          <w:rFonts w:ascii="Times New Roman" w:hAnsi="Times New Roman" w:eastAsia="Times New Roman" w:cs="Times New Roman"/>
          <w:sz w:val="24"/>
          <w:szCs w:val="24"/>
        </w:rPr>
      </w:pPr>
      <w:ins w:id="322" w:author="Josiane Araújo" w:date="2022-05-07T17:13:00Z">
        <w:r>
          <w:rPr>
            <w:rFonts w:ascii="Times New Roman" w:hAnsi="Times New Roman" w:eastAsia="Times New Roman" w:cs="Times New Roman"/>
            <w:sz w:val="24"/>
            <w:szCs w:val="24"/>
            <w:lang w:val="pt-BR"/>
          </w:rPr>
          <w:t xml:space="preserve">são </w:t>
        </w:r>
      </w:ins>
      <w:del w:id="323" w:author="Josiane Araújo" w:date="2022-05-07T17:13:00Z">
        <w:r>
          <w:rPr>
            <w:rFonts w:ascii="Times New Roman" w:hAnsi="Times New Roman" w:eastAsia="Times New Roman" w:cs="Times New Roman"/>
            <w:sz w:val="24"/>
            <w:szCs w:val="24"/>
          </w:rPr>
          <w:delText xml:space="preserve">Castro e Ferrari (2016), </w:delText>
        </w:r>
      </w:del>
      <w:r>
        <w:rPr>
          <w:rFonts w:ascii="Times New Roman" w:hAnsi="Times New Roman" w:eastAsia="Times New Roman" w:cs="Times New Roman"/>
          <w:sz w:val="24"/>
          <w:szCs w:val="24"/>
        </w:rPr>
        <w:t>apresenta</w:t>
      </w:r>
      <w:ins w:id="324" w:author="Josiane Araújo" w:date="2022-05-07T17:13:00Z">
        <w:r>
          <w:rPr>
            <w:rFonts w:hint="eastAsia" w:ascii="Times New Roman" w:hAnsi="Times New Roman" w:eastAsia="Times New Roman" w:cs="Times New Roman"/>
            <w:sz w:val="24"/>
            <w:szCs w:val="24"/>
            <w:lang w:eastAsia="zh-CN"/>
          </w:rPr>
          <w:t>d</w:t>
        </w:r>
      </w:ins>
      <w:ins w:id="325" w:author="Josiane Araújo" w:date="2022-05-07T17:13:00Z">
        <w:r>
          <w:rPr>
            <w:rFonts w:ascii="Times New Roman" w:hAnsi="Times New Roman" w:eastAsia="Times New Roman" w:cs="Times New Roman"/>
            <w:sz w:val="24"/>
            <w:szCs w:val="24"/>
            <w:lang w:val="pt-BR" w:eastAsia="zh-CN"/>
          </w:rPr>
          <w:t>os os</w:t>
        </w:r>
      </w:ins>
      <w:del w:id="326" w:author="Josiane Araújo" w:date="2022-05-07T17:13: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 xml:space="preserve"> métodos tradicionais de imputação de valores ausentes:</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Ignorar objeto: remover todos os objetos que possuem um ou mais valores ausentes;</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Imputar manualmente os valores ausentes, ou seja, substituir os valores ausentes por outro valor;</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Utilizar uma constante global para imputar os valores ausentes: imputar um valor constante ao valor ausente;</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Imputação do tipo hot-ceck: imputar um valor de objeto similar a um objeto ausente;</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Imputar</w:t>
      </w:r>
      <w:ins w:id="327" w:author="Josiane Araújo" w:date="2022-05-07T17:14: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de acordo com a última observação: ordenar a base e imputar valor ausente com valor da célula anterior;</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Usar a média pela média ou moda dos valores do atributo;</w:t>
      </w:r>
    </w:p>
    <w:p>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Usar modelos preditivos para imputar valor ausente.</w:t>
      </w:r>
    </w:p>
    <w:p>
      <w:pPr>
        <w:ind w:firstLine="283"/>
        <w:jc w:val="both"/>
        <w:rPr>
          <w:del w:id="328" w:author="Josiane Araújo" w:date="2022-05-07T17:14:00Z"/>
          <w:rFonts w:hint="eastAsia" w:ascii="Times New Roman" w:hAnsi="Times New Roman" w:eastAsia="Times New Roman" w:cs="Times New Roman"/>
          <w:sz w:val="24"/>
          <w:szCs w:val="24"/>
        </w:rPr>
      </w:pPr>
      <w:r>
        <w:rPr>
          <w:rFonts w:ascii="Times New Roman" w:hAnsi="Times New Roman" w:eastAsia="Times New Roman" w:cs="Times New Roman"/>
          <w:sz w:val="24"/>
          <w:szCs w:val="24"/>
        </w:rPr>
        <w:t>Ainda na fase de pré-processamento dos dados, Silva, Peres e Boscarioli (2016), retratam que a integração dos dados consiste em integrar dados de diversas fontes de bases.</w:t>
      </w:r>
      <w:ins w:id="329" w:author="Josiane Araújo" w:date="2022-05-07T17:14:00Z">
        <w:r>
          <w:rPr>
            <w:rFonts w:hint="eastAsia" w:ascii="Times New Roman" w:hAnsi="Times New Roman" w:eastAsia="Times New Roman" w:cs="Times New Roman"/>
            <w:sz w:val="24"/>
            <w:szCs w:val="24"/>
            <w:lang w:eastAsia="zh-CN"/>
          </w:rPr>
          <w:t xml:space="preserve"> </w:t>
        </w:r>
      </w:ins>
    </w:p>
    <w:p>
      <w:pPr>
        <w:ind w:firstLine="283"/>
        <w:jc w:val="both"/>
        <w:rPr>
          <w:del w:id="330" w:author="Josiane Araújo" w:date="2022-05-07T17:27:00Z"/>
          <w:rFonts w:ascii="Times New Roman" w:hAnsi="Times New Roman" w:eastAsia="Times New Roman" w:cs="Times New Roman"/>
          <w:sz w:val="24"/>
          <w:szCs w:val="24"/>
          <w:lang w:val="pt-BR"/>
          <w:rPrChange w:id="331" w:author="Josiane Araújo" w:date="2022-05-07T17:26:00Z">
            <w:rPr>
              <w:del w:id="332" w:author="Josiane Araújo" w:date="2022-05-07T17:27:00Z"/>
              <w:rFonts w:ascii="Times New Roman" w:hAnsi="Times New Roman" w:eastAsia="Times New Roman" w:cs="Times New Roman"/>
              <w:sz w:val="24"/>
              <w:szCs w:val="24"/>
            </w:rPr>
          </w:rPrChange>
        </w:rPr>
      </w:pPr>
      <w:r>
        <w:rPr>
          <w:rFonts w:ascii="Times New Roman" w:hAnsi="Times New Roman" w:eastAsia="Times New Roman" w:cs="Times New Roman"/>
          <w:sz w:val="24"/>
          <w:szCs w:val="24"/>
        </w:rPr>
        <w:t>Castro e Ferrari (2016), explicam que a concatenação de todos os dados se torna um dos passos essenciais antes de se realizar a mineração de dados</w:t>
      </w:r>
      <w:ins w:id="333" w:author="Josiane Araújo" w:date="2022-05-07T17:15:00Z">
        <w:r>
          <w:rPr>
            <w:rFonts w:hint="eastAsia" w:ascii="Times New Roman" w:hAnsi="Times New Roman" w:eastAsia="Times New Roman" w:cs="Times New Roman"/>
            <w:sz w:val="24"/>
            <w:szCs w:val="24"/>
            <w:lang w:eastAsia="zh-CN"/>
          </w:rPr>
          <w:t>.</w:t>
        </w:r>
      </w:ins>
      <w:del w:id="334" w:author="Josiane Araújo" w:date="2022-05-07T17:14: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335" w:author="Josiane Araújo" w:date="2022-05-07T17:15:00Z">
        <w:r>
          <w:rPr>
            <w:rFonts w:hint="eastAsia" w:ascii="Times New Roman" w:hAnsi="Times New Roman" w:eastAsia="Times New Roman" w:cs="Times New Roman"/>
            <w:sz w:val="24"/>
            <w:szCs w:val="24"/>
            <w:lang w:eastAsia="zh-CN"/>
          </w:rPr>
          <w:t>E</w:t>
        </w:r>
      </w:ins>
      <w:del w:id="336" w:author="Josiane Araújo" w:date="2022-05-07T17:15: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ntretanto</w:t>
      </w:r>
      <w:ins w:id="337" w:author="Josiane Araújo" w:date="2022-05-07T17:1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a integração desses dados pode resultar </w:t>
      </w:r>
      <w:ins w:id="338" w:author="Josiane Araújo" w:date="2022-05-07T17:15:00Z">
        <w:r>
          <w:rPr>
            <w:rFonts w:ascii="Times New Roman" w:hAnsi="Times New Roman" w:eastAsia="Times New Roman" w:cs="Times New Roman"/>
            <w:sz w:val="24"/>
            <w:szCs w:val="24"/>
            <w:lang w:val="pt-BR"/>
          </w:rPr>
          <w:t xml:space="preserve">em </w:t>
        </w:r>
      </w:ins>
      <w:r>
        <w:rPr>
          <w:rFonts w:ascii="Times New Roman" w:hAnsi="Times New Roman" w:eastAsia="Times New Roman" w:cs="Times New Roman"/>
          <w:sz w:val="24"/>
          <w:szCs w:val="24"/>
        </w:rPr>
        <w:t xml:space="preserve">vários problemas, </w:t>
      </w:r>
      <w:ins w:id="339" w:author="Josiane Araújo" w:date="2022-05-07T17:15:00Z">
        <w:r>
          <w:rPr>
            <w:rFonts w:ascii="Times New Roman" w:hAnsi="Times New Roman" w:eastAsia="Times New Roman" w:cs="Times New Roman"/>
            <w:sz w:val="24"/>
            <w:szCs w:val="24"/>
            <w:lang w:val="pt-BR"/>
          </w:rPr>
          <w:t xml:space="preserve">como </w:t>
        </w:r>
      </w:ins>
      <w:r>
        <w:rPr>
          <w:rFonts w:ascii="Times New Roman" w:hAnsi="Times New Roman" w:eastAsia="Times New Roman" w:cs="Times New Roman"/>
          <w:sz w:val="24"/>
          <w:szCs w:val="24"/>
        </w:rPr>
        <w:t xml:space="preserve">por exemplo, </w:t>
      </w:r>
      <w:ins w:id="340" w:author="Josiane Araújo" w:date="2022-05-07T17:15:00Z">
        <w:r>
          <w:rPr>
            <w:rFonts w:ascii="Times New Roman" w:hAnsi="Times New Roman" w:eastAsia="Times New Roman" w:cs="Times New Roman"/>
            <w:sz w:val="24"/>
            <w:szCs w:val="24"/>
            <w:lang w:val="pt-BR"/>
          </w:rPr>
          <w:t>n</w:t>
        </w:r>
      </w:ins>
      <w:r>
        <w:rPr>
          <w:rFonts w:ascii="Times New Roman" w:hAnsi="Times New Roman" w:eastAsia="Times New Roman" w:cs="Times New Roman"/>
          <w:sz w:val="24"/>
          <w:szCs w:val="24"/>
        </w:rPr>
        <w:t>as formas de armazenagem, convenções dos dados, datas, chaves de acesso, padronizações e outras características.</w:t>
      </w:r>
      <w:ins w:id="341" w:author="Josiane Araújo" w:date="2022-05-07T17:26:00Z">
        <w:r>
          <w:rPr>
            <w:rFonts w:ascii="Times New Roman" w:hAnsi="Times New Roman" w:eastAsia="Times New Roman" w:cs="Times New Roman"/>
            <w:sz w:val="24"/>
            <w:szCs w:val="24"/>
            <w:lang w:val="pt-BR"/>
          </w:rPr>
          <w:t xml:space="preserve"> Para os autores,</w:t>
        </w:r>
      </w:ins>
    </w:p>
    <w:p>
      <w:pPr>
        <w:ind w:firstLine="283"/>
        <w:jc w:val="both"/>
        <w:rPr>
          <w:rFonts w:ascii="Times New Roman" w:hAnsi="Times New Roman" w:eastAsia="Times New Roman" w:cs="Times New Roman"/>
          <w:sz w:val="24"/>
          <w:szCs w:val="24"/>
        </w:rPr>
      </w:pPr>
      <w:del w:id="342" w:author="Josiane Araújo" w:date="2022-05-07T17:27:00Z">
        <w:r>
          <w:rPr>
            <w:rFonts w:ascii="Times New Roman" w:hAnsi="Times New Roman" w:eastAsia="Times New Roman" w:cs="Times New Roman"/>
            <w:sz w:val="24"/>
            <w:szCs w:val="24"/>
          </w:rPr>
          <w:delText>Segundo Castro e Ferrari (2</w:delText>
        </w:r>
      </w:del>
      <w:del w:id="343" w:author="Josiane Araújo" w:date="2022-05-07T17:26:00Z">
        <w:r>
          <w:rPr>
            <w:rFonts w:ascii="Times New Roman" w:hAnsi="Times New Roman" w:eastAsia="Times New Roman" w:cs="Times New Roman"/>
            <w:sz w:val="24"/>
            <w:szCs w:val="24"/>
          </w:rPr>
          <w:delText>016),</w:delText>
        </w:r>
      </w:del>
      <w:ins w:id="344" w:author="Josiane Araújo" w:date="2022-05-07T17:15:00Z">
        <w:r>
          <w:rPr>
            <w:rFonts w:ascii="Times New Roman" w:hAnsi="Times New Roman" w:eastAsia="Times New Roman" w:cs="Times New Roman"/>
            <w:sz w:val="24"/>
            <w:szCs w:val="24"/>
            <w:lang w:val="pt-BR"/>
          </w:rPr>
          <w:t xml:space="preserve"> o</w:t>
        </w:r>
      </w:ins>
      <w:r>
        <w:rPr>
          <w:rFonts w:ascii="Times New Roman" w:hAnsi="Times New Roman" w:eastAsia="Times New Roman" w:cs="Times New Roman"/>
          <w:sz w:val="24"/>
          <w:szCs w:val="24"/>
        </w:rPr>
        <w:t xml:space="preserve"> processo de integração abrange três aspectos:</w:t>
      </w:r>
    </w:p>
    <w:p>
      <w:pPr>
        <w:numPr>
          <w:ilvl w:val="0"/>
          <w:numId w:val="5"/>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Redundância: quando </w:t>
      </w:r>
      <w:ins w:id="345" w:author="Josiane Araújo" w:date="2022-05-07T17:27:00Z">
        <w:r>
          <w:rPr>
            <w:rFonts w:ascii="Times New Roman" w:hAnsi="Times New Roman" w:eastAsia="Times New Roman" w:cs="Times New Roman"/>
            <w:sz w:val="24"/>
            <w:szCs w:val="24"/>
            <w:lang w:val="pt-BR"/>
          </w:rPr>
          <w:t xml:space="preserve">um </w:t>
        </w:r>
      </w:ins>
      <w:r>
        <w:rPr>
          <w:rFonts w:ascii="Times New Roman" w:hAnsi="Times New Roman" w:eastAsia="Times New Roman" w:cs="Times New Roman"/>
          <w:sz w:val="24"/>
          <w:szCs w:val="24"/>
        </w:rPr>
        <w:t>mesmo dado aparece</w:t>
      </w:r>
      <w:del w:id="346" w:author="Josiane Araújo" w:date="2022-05-07T17:27: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 xml:space="preserve"> em dois locais diferentes da base</w:t>
      </w:r>
      <w:del w:id="347" w:author="Josiane Araújo" w:date="2022-05-07T17:27:00Z">
        <w:r>
          <w:rPr>
            <w:rFonts w:ascii="Times New Roman" w:hAnsi="Times New Roman" w:eastAsia="Times New Roman" w:cs="Times New Roman"/>
            <w:sz w:val="24"/>
            <w:szCs w:val="24"/>
          </w:rPr>
          <w:delText>, são dados repetidos, duplicidade</w:delText>
        </w:r>
      </w:del>
      <w:r>
        <w:rPr>
          <w:rFonts w:ascii="Times New Roman" w:hAnsi="Times New Roman" w:eastAsia="Times New Roman" w:cs="Times New Roman"/>
          <w:sz w:val="24"/>
          <w:szCs w:val="24"/>
        </w:rPr>
        <w:t>;</w:t>
      </w:r>
    </w:p>
    <w:p>
      <w:pPr>
        <w:numPr>
          <w:ilvl w:val="0"/>
          <w:numId w:val="5"/>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Duplicidade;</w:t>
      </w:r>
    </w:p>
    <w:p>
      <w:pPr>
        <w:numPr>
          <w:ilvl w:val="0"/>
          <w:numId w:val="5"/>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Conflitos: para uma mesma entidade</w:t>
      </w:r>
      <w:ins w:id="348" w:author="Josiane Araújo" w:date="2022-05-07T17:2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diferentes valores aparecem em diferentes fontes de dados.</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Quando a base de dados para análise é imensa, a mineração consome um esforço computacional representado</w:t>
      </w:r>
      <w:del w:id="349" w:author="Josiane Araújo" w:date="2022-05-07T17:28:00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 xml:space="preserve"> pelo espaço e tempo de processamento</w:t>
      </w:r>
      <w:ins w:id="350" w:author="Josiane Araújo" w:date="2022-05-07T17:29:00Z">
        <w:r>
          <w:rPr>
            <w:rFonts w:hint="eastAsia" w:ascii="Times New Roman" w:hAnsi="Times New Roman" w:eastAsia="Times New Roman" w:cs="Times New Roman"/>
            <w:sz w:val="24"/>
            <w:szCs w:val="24"/>
            <w:lang w:eastAsia="zh-CN"/>
          </w:rPr>
          <w:t>.</w:t>
        </w:r>
      </w:ins>
      <w:ins w:id="351" w:author="Josiane Araújo" w:date="2022-05-07T17:29:00Z">
        <w:r>
          <w:rPr>
            <w:rFonts w:ascii="Times New Roman" w:hAnsi="Times New Roman" w:eastAsia="Times New Roman" w:cs="Times New Roman"/>
            <w:sz w:val="24"/>
            <w:szCs w:val="24"/>
            <w:lang w:val="pt-BR" w:eastAsia="zh-CN"/>
          </w:rPr>
          <w:t xml:space="preserve"> Nesse momento,</w:t>
        </w:r>
      </w:ins>
      <w:del w:id="352" w:author="Josiane Araújo" w:date="2022-05-07T17:2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necessita</w:t>
      </w:r>
      <w:ins w:id="353" w:author="Josiane Araújo" w:date="2022-05-07T17:29:00Z">
        <w:r>
          <w:rPr>
            <w:rFonts w:hint="eastAsia" w:ascii="Times New Roman" w:hAnsi="Times New Roman" w:eastAsia="Times New Roman" w:cs="Times New Roman"/>
            <w:sz w:val="24"/>
            <w:szCs w:val="24"/>
            <w:lang w:eastAsia="zh-CN"/>
          </w:rPr>
          <w:t>-</w:t>
        </w:r>
      </w:ins>
      <w:ins w:id="354" w:author="Josiane Araújo" w:date="2022-05-07T17:29:00Z">
        <w:r>
          <w:rPr>
            <w:rFonts w:ascii="Times New Roman" w:hAnsi="Times New Roman" w:eastAsia="Times New Roman" w:cs="Times New Roman"/>
            <w:sz w:val="24"/>
            <w:szCs w:val="24"/>
            <w:lang w:val="pt-BR" w:eastAsia="zh-CN"/>
          </w:rPr>
          <w:t>se</w:t>
        </w:r>
      </w:ins>
      <w:del w:id="355" w:author="Josiane Araújo" w:date="2022-05-07T17:29: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w:t>
      </w:r>
      <w:ins w:id="356" w:author="Josiane Araújo" w:date="2022-05-07T17:28:00Z">
        <w:r>
          <w:rPr>
            <w:rFonts w:ascii="Times New Roman" w:hAnsi="Times New Roman" w:eastAsia="Times New Roman" w:cs="Times New Roman"/>
            <w:sz w:val="24"/>
            <w:szCs w:val="24"/>
            <w:lang w:val="pt-BR"/>
          </w:rPr>
          <w:t>d</w:t>
        </w:r>
      </w:ins>
      <w:r>
        <w:rPr>
          <w:rFonts w:ascii="Times New Roman" w:hAnsi="Times New Roman" w:eastAsia="Times New Roman" w:cs="Times New Roman"/>
          <w:sz w:val="24"/>
          <w:szCs w:val="24"/>
        </w:rPr>
        <w:t>a aplicação d</w:t>
      </w:r>
      <w:ins w:id="357" w:author="Josiane Araújo" w:date="2022-05-07T17:28:00Z">
        <w:r>
          <w:rPr>
            <w:rFonts w:hint="eastAsia" w:ascii="Times New Roman" w:hAnsi="Times New Roman" w:eastAsia="Times New Roman" w:cs="Times New Roman"/>
            <w:sz w:val="24"/>
            <w:szCs w:val="24"/>
            <w:lang w:eastAsia="zh-CN"/>
          </w:rPr>
          <w:t>e</w:t>
        </w:r>
      </w:ins>
      <w:del w:id="358" w:author="Josiane Araújo" w:date="2022-05-07T17:28:00Z">
        <w:r>
          <w:rPr>
            <w:rFonts w:ascii="Times New Roman" w:hAnsi="Times New Roman" w:eastAsia="Times New Roman" w:cs="Times New Roman"/>
            <w:sz w:val="24"/>
            <w:szCs w:val="24"/>
          </w:rPr>
          <w:delText>as</w:delText>
        </w:r>
      </w:del>
      <w:r>
        <w:rPr>
          <w:rFonts w:ascii="Times New Roman" w:hAnsi="Times New Roman" w:eastAsia="Times New Roman" w:cs="Times New Roman"/>
          <w:sz w:val="24"/>
          <w:szCs w:val="24"/>
        </w:rPr>
        <w:t xml:space="preserve"> técnicas de redução de dados</w:t>
      </w:r>
      <w:ins w:id="359" w:author="Josiane Araújo" w:date="2022-05-07T17:28:00Z">
        <w:r>
          <w:rPr>
            <w:rFonts w:ascii="Times New Roman" w:hAnsi="Times New Roman" w:eastAsia="Times New Roman" w:cs="Times New Roman"/>
            <w:sz w:val="24"/>
            <w:szCs w:val="24"/>
            <w:lang w:val="pt-BR"/>
          </w:rPr>
          <w:t>, no intuito de</w:t>
        </w:r>
      </w:ins>
      <w:r>
        <w:rPr>
          <w:rFonts w:ascii="Times New Roman" w:hAnsi="Times New Roman" w:eastAsia="Times New Roman" w:cs="Times New Roman"/>
          <w:sz w:val="24"/>
          <w:szCs w:val="24"/>
        </w:rPr>
        <w:t xml:space="preserve"> reduzi</w:t>
      </w:r>
      <w:ins w:id="360" w:author="Josiane Araújo" w:date="2022-05-07T17:28:00Z">
        <w:r>
          <w:rPr>
            <w:rFonts w:hint="eastAsia" w:ascii="Times New Roman" w:hAnsi="Times New Roman" w:eastAsia="Times New Roman" w:cs="Times New Roman"/>
            <w:sz w:val="24"/>
            <w:szCs w:val="24"/>
            <w:lang w:eastAsia="zh-CN"/>
          </w:rPr>
          <w:t>r</w:t>
        </w:r>
      </w:ins>
      <w:del w:id="361" w:author="Josiane Araújo" w:date="2022-05-07T17:28: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a quantidade de objetos da base e da quantidade de atributos</w:t>
      </w:r>
      <w:ins w:id="362" w:author="Josiane Araújo" w:date="2022-05-07T17:31:00Z">
        <w:r>
          <w:rPr>
            <w:rFonts w:hint="eastAsia" w:ascii="Times New Roman" w:hAnsi="Times New Roman" w:eastAsia="Times New Roman" w:cs="Times New Roman"/>
            <w:sz w:val="24"/>
            <w:szCs w:val="24"/>
            <w:lang w:eastAsia="zh-CN"/>
          </w:rPr>
          <w:t xml:space="preserve"> </w:t>
        </w:r>
      </w:ins>
      <w:del w:id="363" w:author="Josiane Araújo" w:date="2022-05-07T17:31:00Z">
        <w:r>
          <w:rPr>
            <w:rFonts w:ascii="Times New Roman" w:hAnsi="Times New Roman" w:eastAsia="Times New Roman" w:cs="Times New Roman"/>
            <w:sz w:val="24"/>
            <w:szCs w:val="24"/>
          </w:rPr>
          <w:delText>, no caso de dimensionalidade</w:delText>
        </w:r>
      </w:del>
      <w:del w:id="364" w:author="Josiane Araújo" w:date="2022-05-07T17:30:00Z">
        <w:r>
          <w:rPr>
            <w:rFonts w:ascii="Times New Roman" w:hAnsi="Times New Roman" w:eastAsia="Times New Roman" w:cs="Times New Roman"/>
            <w:sz w:val="24"/>
            <w:szCs w:val="24"/>
          </w:rPr>
          <w:delText>. Dentre eles, destacam-se os métodos</w:delText>
        </w:r>
      </w:del>
      <w:r>
        <w:rPr>
          <w:rFonts w:ascii="Times New Roman" w:hAnsi="Times New Roman" w:eastAsia="Times New Roman" w:cs="Times New Roman"/>
          <w:sz w:val="24"/>
          <w:szCs w:val="24"/>
        </w:rPr>
        <w:t>(CASTRO e FERRARI, 2016)</w:t>
      </w:r>
      <w:ins w:id="365" w:author="Josiane Araújo" w:date="2022-05-07T17:30:00Z">
        <w:r>
          <w:rPr>
            <w:rFonts w:ascii="Times New Roman" w:hAnsi="Times New Roman" w:eastAsia="Times New Roman" w:cs="Times New Roman"/>
            <w:sz w:val="24"/>
            <w:szCs w:val="24"/>
            <w:lang w:val="pt-BR"/>
          </w:rPr>
          <w:t>. A seguir, observa-se os métodos empregados</w:t>
        </w:r>
      </w:ins>
      <w:ins w:id="366" w:author="Josiane Araújo" w:date="2022-05-07T17:31:00Z">
        <w:r>
          <w:rPr>
            <w:rFonts w:ascii="Times New Roman" w:hAnsi="Times New Roman" w:eastAsia="Times New Roman" w:cs="Times New Roman"/>
            <w:sz w:val="24"/>
            <w:szCs w:val="24"/>
            <w:lang w:val="pt-BR"/>
          </w:rPr>
          <w:t xml:space="preserve"> nos casos de dimensionalidade</w:t>
        </w:r>
      </w:ins>
      <w:r>
        <w:rPr>
          <w:rFonts w:ascii="Times New Roman" w:hAnsi="Times New Roman" w:eastAsia="Times New Roman" w:cs="Times New Roman"/>
          <w:sz w:val="24"/>
          <w:szCs w:val="24"/>
        </w:rPr>
        <w:t>:</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Seleção de atributos (ou características): atributos irrelevantes, pouco relevantes ou redundantes</w:t>
      </w:r>
      <w:del w:id="367" w:author="Josiane Araújo" w:date="2022-05-07T17:31:00Z">
        <w:r>
          <w:rPr>
            <w:rFonts w:ascii="Times New Roman" w:hAnsi="Times New Roman" w:eastAsia="Times New Roman" w:cs="Times New Roman"/>
            <w:sz w:val="24"/>
            <w:szCs w:val="24"/>
          </w:rPr>
          <w:delText xml:space="preserve"> são</w:delText>
        </w:r>
      </w:del>
      <w:r>
        <w:rPr>
          <w:rFonts w:ascii="Times New Roman" w:hAnsi="Times New Roman" w:eastAsia="Times New Roman" w:cs="Times New Roman"/>
          <w:sz w:val="24"/>
          <w:szCs w:val="24"/>
        </w:rPr>
        <w:t xml:space="preserve"> detectados e removidos na redução de dimensionalidade;</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Compressão de atributos: </w:t>
      </w:r>
      <w:ins w:id="368" w:author="Josiane Araújo" w:date="2022-05-07T17:31:00Z">
        <w:r>
          <w:rPr>
            <w:rFonts w:ascii="Times New Roman" w:hAnsi="Times New Roman" w:eastAsia="Times New Roman" w:cs="Times New Roman"/>
            <w:sz w:val="24"/>
            <w:szCs w:val="24"/>
            <w:lang w:val="pt-BR"/>
          </w:rPr>
          <w:t xml:space="preserve">realizado </w:t>
        </w:r>
      </w:ins>
      <w:r>
        <w:rPr>
          <w:rFonts w:ascii="Times New Roman" w:hAnsi="Times New Roman" w:eastAsia="Times New Roman" w:cs="Times New Roman"/>
          <w:sz w:val="24"/>
          <w:szCs w:val="24"/>
        </w:rPr>
        <w:t xml:space="preserve">através de algoritmos de codificação ou transformação de dados </w:t>
      </w:r>
      <w:ins w:id="369" w:author="Josiane Araújo" w:date="2022-05-07T17:31:00Z">
        <w:r>
          <w:rPr>
            <w:rFonts w:hint="eastAsia" w:ascii="Times New Roman" w:hAnsi="Times New Roman" w:eastAsia="Times New Roman" w:cs="Times New Roman"/>
            <w:sz w:val="24"/>
            <w:szCs w:val="24"/>
            <w:lang w:eastAsia="zh-CN"/>
          </w:rPr>
          <w:t>p</w:t>
        </w:r>
      </w:ins>
      <w:ins w:id="370" w:author="Josiane Araújo" w:date="2022-05-07T17:31:00Z">
        <w:r>
          <w:rPr>
            <w:rFonts w:ascii="Times New Roman" w:hAnsi="Times New Roman" w:eastAsia="Times New Roman" w:cs="Times New Roman"/>
            <w:sz w:val="24"/>
            <w:szCs w:val="24"/>
            <w:lang w:val="pt-BR" w:eastAsia="zh-CN"/>
          </w:rPr>
          <w:t xml:space="preserve">ara </w:t>
        </w:r>
      </w:ins>
      <w:del w:id="371" w:author="Josiane Araújo" w:date="2022-05-07T17:31:00Z">
        <w:r>
          <w:rPr>
            <w:rFonts w:ascii="Times New Roman" w:hAnsi="Times New Roman" w:eastAsia="Times New Roman" w:cs="Times New Roman"/>
            <w:sz w:val="24"/>
            <w:szCs w:val="24"/>
          </w:rPr>
          <w:delText>n</w:delText>
        </w:r>
      </w:del>
      <w:r>
        <w:rPr>
          <w:rFonts w:ascii="Times New Roman" w:hAnsi="Times New Roman" w:eastAsia="Times New Roman" w:cs="Times New Roman"/>
          <w:sz w:val="24"/>
          <w:szCs w:val="24"/>
        </w:rPr>
        <w:t>a redução de dimensionalidade, em vez de seleção;</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Redução no número de dados: dados são removidos</w:t>
      </w:r>
      <w:ins w:id="372" w:author="Josiane Araújo" w:date="2022-05-07T17:31: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substituídos ou estimados por representações menores, modelos paramétricos e métodos não paramétricos, como agrupamento, amostragem e histogramas;</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Discretização: os valores de atributos são substituídos por intervalos ou </w:t>
      </w:r>
      <w:del w:id="373" w:author="Josiane Araújo" w:date="2022-05-07T17:32: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níveis conceituais mais elevados, reduzindo a quantidade final de atributos.</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ins w:id="374" w:author="Josiane Araújo" w:date="2022-05-07T17:16:00Z">
        <w:r>
          <w:rPr>
            <w:rFonts w:hint="eastAsia" w:ascii="Times New Roman" w:hAnsi="Times New Roman" w:eastAsia="Times New Roman" w:cs="Times New Roman"/>
            <w:sz w:val="24"/>
            <w:szCs w:val="24"/>
            <w:lang w:eastAsia="zh-CN"/>
          </w:rPr>
          <w:t>1</w:t>
        </w:r>
      </w:ins>
      <w:del w:id="375" w:author="Josiane Araújo" w:date="2022-05-07T17:16:00Z">
        <w:r>
          <w:rPr>
            <w:rFonts w:ascii="Times New Roman" w:hAnsi="Times New Roman" w:eastAsia="Times New Roman" w:cs="Times New Roman"/>
            <w:sz w:val="24"/>
            <w:szCs w:val="24"/>
          </w:rPr>
          <w:delText>2</w:delText>
        </w:r>
      </w:del>
      <w:r>
        <w:rPr>
          <w:rFonts w:ascii="Times New Roman" w:hAnsi="Times New Roman" w:eastAsia="Times New Roman" w:cs="Times New Roman"/>
          <w:sz w:val="24"/>
          <w:szCs w:val="24"/>
        </w:rPr>
        <w:t>.</w:t>
      </w:r>
      <w:ins w:id="376" w:author="Josiane Araújo" w:date="2022-05-07T17:16:00Z">
        <w:r>
          <w:rPr>
            <w:rFonts w:hint="eastAsia" w:ascii="Times New Roman" w:hAnsi="Times New Roman" w:eastAsia="Times New Roman" w:cs="Times New Roman"/>
            <w:sz w:val="24"/>
            <w:szCs w:val="24"/>
            <w:lang w:eastAsia="zh-CN"/>
          </w:rPr>
          <w:t>4</w:t>
        </w:r>
      </w:ins>
      <w:del w:id="377" w:author="Josiane Araújo" w:date="2022-05-07T17:16:00Z">
        <w:r>
          <w:rPr>
            <w:rFonts w:ascii="Times New Roman" w:hAnsi="Times New Roman" w:eastAsia="Times New Roman" w:cs="Times New Roman"/>
            <w:sz w:val="24"/>
            <w:szCs w:val="24"/>
          </w:rPr>
          <w:delText>6</w:delText>
        </w:r>
      </w:del>
      <w:r>
        <w:rPr>
          <w:rFonts w:ascii="Times New Roman" w:hAnsi="Times New Roman" w:eastAsia="Times New Roman" w:cs="Times New Roman"/>
          <w:sz w:val="24"/>
          <w:szCs w:val="24"/>
        </w:rPr>
        <w:t xml:space="preserve"> Tratando valores ausentes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Segundo McKinney(2018), dados ausentes são representados em objetos do pandas, para dados numéricos</w:t>
      </w:r>
      <w:ins w:id="378" w:author="Josiane Araújo" w:date="2022-05-07T17:32:00Z">
        <w:r>
          <w:rPr>
            <w:rFonts w:hint="eastAsia" w:ascii="Times New Roman" w:hAnsi="Times New Roman" w:eastAsia="Times New Roman" w:cs="Times New Roman"/>
            <w:sz w:val="24"/>
            <w:szCs w:val="24"/>
            <w:lang w:eastAsia="zh-CN"/>
          </w:rPr>
          <w:t>.</w:t>
        </w:r>
      </w:ins>
      <w:del w:id="379" w:author="Josiane Araújo" w:date="2022-05-07T17:32: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380" w:author="Josiane Araújo" w:date="2022-05-07T17:32:00Z">
        <w:r>
          <w:rPr>
            <w:rFonts w:hint="eastAsia" w:ascii="Times New Roman" w:hAnsi="Times New Roman" w:eastAsia="Times New Roman" w:cs="Times New Roman"/>
            <w:sz w:val="24"/>
            <w:szCs w:val="24"/>
            <w:lang w:eastAsia="zh-CN"/>
          </w:rPr>
          <w:t>O</w:t>
        </w:r>
      </w:ins>
      <w:del w:id="381" w:author="Josiane Araújo" w:date="2022-05-07T17:32: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pandas utiliza o valor de ponto flutuante NaN(Not a Number), chamado também de valor de sentinela, convenção usada na linguagem de programação R, referenciando os dados ausentes como NA, que significa Not Available(indisponível). Em aplicações estatísticas, dados NA podem ser dados inexistentes ou dados que existem, porém não </w:t>
      </w:r>
      <w:del w:id="382" w:author="Josiane Araújo" w:date="2022-05-07T17:32:00Z">
        <w:r>
          <w:rPr>
            <w:rFonts w:ascii="Times New Roman" w:hAnsi="Times New Roman" w:eastAsia="Times New Roman" w:cs="Times New Roman"/>
            <w:sz w:val="24"/>
            <w:szCs w:val="24"/>
          </w:rPr>
          <w:delText xml:space="preserve">foram </w:delText>
        </w:r>
      </w:del>
      <w:r>
        <w:rPr>
          <w:rFonts w:ascii="Times New Roman" w:hAnsi="Times New Roman" w:eastAsia="Times New Roman" w:cs="Times New Roman"/>
          <w:sz w:val="24"/>
          <w:szCs w:val="24"/>
        </w:rPr>
        <w:t>observados.</w:t>
      </w:r>
    </w:p>
    <w:p>
      <w:pPr>
        <w:ind w:firstLine="283"/>
        <w:jc w:val="both"/>
        <w:rPr>
          <w:rFonts w:ascii="Times New Roman" w:hAnsi="Times New Roman" w:eastAsia="Times New Roman" w:cs="Times New Roman"/>
          <w:sz w:val="24"/>
          <w:szCs w:val="24"/>
        </w:rPr>
      </w:pPr>
      <w:ins w:id="383" w:author="Josiane Araújo" w:date="2022-05-07T17:33:00Z">
        <w:r>
          <w:rPr>
            <w:rFonts w:ascii="Times New Roman" w:hAnsi="Times New Roman" w:eastAsia="Times New Roman" w:cs="Times New Roman"/>
            <w:sz w:val="24"/>
            <w:szCs w:val="24"/>
            <w:lang w:val="pt-BR"/>
          </w:rPr>
          <w:t xml:space="preserve">Abaixo </w:t>
        </w:r>
      </w:ins>
      <w:ins w:id="384" w:author="Josiane Araújo" w:date="2022-05-07T17:36:00Z">
        <w:r>
          <w:rPr>
            <w:rFonts w:ascii="Times New Roman" w:hAnsi="Times New Roman" w:eastAsia="Times New Roman" w:cs="Times New Roman"/>
            <w:sz w:val="24"/>
            <w:szCs w:val="24"/>
            <w:lang w:val="pt-BR"/>
          </w:rPr>
          <w:t>(</w:t>
        </w:r>
      </w:ins>
      <w:ins w:id="385" w:author="Josiane Araújo" w:date="2022-05-07T17:33:00Z">
        <w:r>
          <w:rPr>
            <w:rFonts w:ascii="Times New Roman" w:hAnsi="Times New Roman" w:eastAsia="Times New Roman" w:cs="Times New Roman"/>
            <w:sz w:val="24"/>
            <w:szCs w:val="24"/>
            <w:lang w:val="pt-BR"/>
          </w:rPr>
          <w:t xml:space="preserve">Quadro 1), pode-se observar </w:t>
        </w:r>
      </w:ins>
      <w:del w:id="386" w:author="Josiane Araújo" w:date="2022-05-07T17:33:00Z">
        <w:r>
          <w:rPr>
            <w:rFonts w:ascii="Times New Roman" w:hAnsi="Times New Roman" w:eastAsia="Times New Roman" w:cs="Times New Roman"/>
            <w:sz w:val="24"/>
            <w:szCs w:val="24"/>
          </w:rPr>
          <w:delText>McKinney(2018), mostra na tabela 1</w:delText>
        </w:r>
      </w:del>
      <w:ins w:id="387" w:author="Josiane Araújo" w:date="2022-05-07T17:33:00Z">
        <w:r>
          <w:rPr>
            <w:rFonts w:ascii="Times New Roman" w:hAnsi="Times New Roman" w:eastAsia="Times New Roman" w:cs="Times New Roman"/>
            <w:sz w:val="24"/>
            <w:szCs w:val="24"/>
            <w:lang w:val="pt-BR"/>
          </w:rPr>
          <w:t>uma lista contendo</w:t>
        </w:r>
      </w:ins>
      <w:r>
        <w:rPr>
          <w:rFonts w:ascii="Times New Roman" w:hAnsi="Times New Roman" w:eastAsia="Times New Roman" w:cs="Times New Roman"/>
          <w:sz w:val="24"/>
          <w:szCs w:val="24"/>
        </w:rPr>
        <w:t xml:space="preserve"> </w:t>
      </w:r>
      <w:del w:id="388" w:author="Josiane Araújo" w:date="2022-05-07T17:33:00Z">
        <w:r>
          <w:rPr>
            <w:rFonts w:ascii="Times New Roman" w:hAnsi="Times New Roman" w:eastAsia="Times New Roman" w:cs="Times New Roman"/>
            <w:sz w:val="24"/>
            <w:szCs w:val="24"/>
          </w:rPr>
          <w:delText xml:space="preserve">lista de </w:delText>
        </w:r>
      </w:del>
      <w:r>
        <w:rPr>
          <w:rFonts w:ascii="Times New Roman" w:hAnsi="Times New Roman" w:eastAsia="Times New Roman" w:cs="Times New Roman"/>
          <w:sz w:val="24"/>
          <w:szCs w:val="24"/>
        </w:rPr>
        <w:t>algumas funções relacionadas ao tratamento de dados ausentes</w:t>
      </w:r>
      <w:ins w:id="389" w:author="Josiane Araújo" w:date="2022-05-07T17:33:00Z">
        <w:r>
          <w:rPr>
            <w:rFonts w:ascii="Times New Roman" w:hAnsi="Times New Roman" w:eastAsia="Times New Roman" w:cs="Times New Roman"/>
            <w:sz w:val="24"/>
            <w:szCs w:val="24"/>
            <w:lang w:val="pt-BR"/>
          </w:rPr>
          <w:t xml:space="preserve"> (</w:t>
        </w:r>
      </w:ins>
      <w:ins w:id="390" w:author="Josiane Araújo" w:date="2022-05-07T17:33:00Z">
        <w:r>
          <w:rPr>
            <w:rFonts w:ascii="Times New Roman" w:hAnsi="Times New Roman" w:eastAsia="Times New Roman" w:cs="Times New Roman"/>
            <w:sz w:val="24"/>
            <w:szCs w:val="24"/>
          </w:rPr>
          <w:t>MCKINNEY</w:t>
        </w:r>
      </w:ins>
      <w:ins w:id="391" w:author="Josiane Araújo" w:date="2022-05-07T17:33:00Z">
        <w:r>
          <w:rPr>
            <w:rFonts w:ascii="Times New Roman" w:hAnsi="Times New Roman" w:eastAsia="Times New Roman" w:cs="Times New Roman"/>
            <w:sz w:val="24"/>
            <w:szCs w:val="24"/>
            <w:lang w:val="pt-BR"/>
          </w:rPr>
          <w:t xml:space="preserve">, </w:t>
        </w:r>
      </w:ins>
      <w:ins w:id="392" w:author="Josiane Araújo" w:date="2022-05-07T17:33:00Z">
        <w:r>
          <w:rPr>
            <w:rFonts w:ascii="Times New Roman" w:hAnsi="Times New Roman" w:eastAsia="Times New Roman" w:cs="Times New Roman"/>
            <w:sz w:val="24"/>
            <w:szCs w:val="24"/>
          </w:rPr>
          <w:t>2018)</w:t>
        </w:r>
      </w:ins>
      <w:r>
        <w:rPr>
          <w:rFonts w:ascii="Times New Roman" w:hAnsi="Times New Roman" w:eastAsia="Times New Roman" w:cs="Times New Roman"/>
          <w:sz w:val="24"/>
          <w:szCs w:val="24"/>
        </w:rPr>
        <w:t>.</w:t>
      </w:r>
    </w:p>
    <w:p>
      <w:pPr>
        <w:ind w:firstLine="850"/>
        <w:jc w:val="both"/>
        <w:rPr>
          <w:rFonts w:ascii="Times New Roman" w:hAnsi="Times New Roman" w:eastAsia="Times New Roman" w:cs="Times New Roman"/>
          <w:sz w:val="24"/>
          <w:szCs w:val="24"/>
        </w:rPr>
      </w:pP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7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ins w:id="393" w:author="Josiane Araújo" w:date="2022-05-07T17:34:00Z">
              <w:r>
                <w:rPr>
                  <w:rFonts w:hint="eastAsia" w:ascii="Times New Roman" w:hAnsi="Times New Roman" w:eastAsia="Times New Roman" w:cs="Times New Roman"/>
                  <w:sz w:val="24"/>
                  <w:szCs w:val="24"/>
                  <w:lang w:eastAsia="zh-CN"/>
                </w:rPr>
                <w:t>A</w:t>
              </w:r>
            </w:ins>
            <w:del w:id="394" w:author="Josiane Araújo" w:date="2022-05-07T17:34: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rgumento</w:t>
            </w:r>
          </w:p>
        </w:tc>
        <w:tc>
          <w:tcPr>
            <w:tcW w:w="71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ins w:id="395" w:author="Josiane Araújo" w:date="2022-05-07T17:34:00Z">
              <w:r>
                <w:rPr>
                  <w:rFonts w:hint="eastAsia" w:ascii="Times New Roman" w:hAnsi="Times New Roman" w:eastAsia="Times New Roman" w:cs="Times New Roman"/>
                  <w:sz w:val="24"/>
                  <w:szCs w:val="24"/>
                  <w:lang w:eastAsia="zh-CN"/>
                </w:rPr>
                <w:t>D</w:t>
              </w:r>
            </w:ins>
            <w:del w:id="396" w:author="Josiane Araújo" w:date="2022-05-07T17:34:00Z">
              <w:r>
                <w:rPr>
                  <w:rFonts w:ascii="Times New Roman" w:hAnsi="Times New Roman" w:eastAsia="Times New Roman" w:cs="Times New Roman"/>
                  <w:sz w:val="24"/>
                  <w:szCs w:val="24"/>
                </w:rPr>
                <w:delText>d</w:delText>
              </w:r>
            </w:del>
            <w:r>
              <w:rPr>
                <w:rFonts w:ascii="Times New Roman" w:hAnsi="Times New Roman" w:eastAsia="Times New Roman" w:cs="Times New Roman"/>
                <w:sz w:val="24"/>
                <w:szCs w:val="24"/>
              </w:rPr>
              <w:t>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dropna</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Filtra rótulos de eixos, baseado no fato de os valores para cada rótulo terem dados ausentes, com limites variados para a quantidade de dados ausentes a ser tolerada.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fillna</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Preenche os dados ausentes com algum valor ou utilizando um método de interpolação como ‘ffill' ou ‘bfill’.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isnull</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Desenvolve valores booleanos informando quais valores estão ausentes/são 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5" w:hRule="atLeast"/>
        </w:trPr>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notnull</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Negação de isnull</w:t>
            </w:r>
          </w:p>
        </w:tc>
      </w:tr>
    </w:tbl>
    <w:p>
      <w:pPr>
        <w:jc w:val="center"/>
        <w:rPr>
          <w:rFonts w:ascii="Times New Roman" w:hAnsi="Times New Roman" w:eastAsia="Times New Roman" w:cs="Times New Roman"/>
          <w:sz w:val="24"/>
          <w:szCs w:val="24"/>
        </w:rPr>
      </w:pPr>
      <w:ins w:id="397" w:author="Josiane Araújo" w:date="2022-05-07T17:37:00Z">
        <w:commentRangeStart w:id="17"/>
        <w:r>
          <w:rPr>
            <w:rFonts w:hint="eastAsia" w:ascii="Times New Roman" w:hAnsi="Times New Roman" w:eastAsia="Times New Roman" w:cs="Times New Roman"/>
            <w:sz w:val="24"/>
            <w:szCs w:val="24"/>
            <w:lang w:eastAsia="zh-CN"/>
          </w:rPr>
          <w:t>Q</w:t>
        </w:r>
      </w:ins>
      <w:ins w:id="398" w:author="Josiane Araújo" w:date="2022-05-07T17:37:00Z">
        <w:r>
          <w:rPr>
            <w:rFonts w:ascii="Times New Roman" w:hAnsi="Times New Roman" w:eastAsia="Times New Roman" w:cs="Times New Roman"/>
            <w:sz w:val="24"/>
            <w:szCs w:val="24"/>
            <w:lang w:val="pt-BR" w:eastAsia="zh-CN"/>
          </w:rPr>
          <w:t xml:space="preserve">uadro </w:t>
        </w:r>
      </w:ins>
      <w:del w:id="399" w:author="Josiane Araújo" w:date="2022-05-07T17:37:00Z">
        <w:r>
          <w:rPr>
            <w:rFonts w:ascii="Times New Roman" w:hAnsi="Times New Roman" w:eastAsia="Times New Roman" w:cs="Times New Roman"/>
            <w:sz w:val="24"/>
            <w:szCs w:val="24"/>
          </w:rPr>
          <w:delText xml:space="preserve">Tabela </w:delText>
        </w:r>
      </w:del>
      <w:r>
        <w:rPr>
          <w:rFonts w:ascii="Times New Roman" w:hAnsi="Times New Roman" w:eastAsia="Times New Roman" w:cs="Times New Roman"/>
          <w:sz w:val="24"/>
          <w:szCs w:val="24"/>
        </w:rPr>
        <w:t>1 - Tratamento para valores ausentes</w:t>
      </w:r>
      <w:commentRangeEnd w:id="17"/>
      <w:r>
        <w:rPr>
          <w:rStyle w:val="10"/>
        </w:rPr>
        <w:commentReference w:id="17"/>
      </w:r>
    </w:p>
    <w:p>
      <w:pPr>
        <w:jc w:val="center"/>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Assim,</w:t>
      </w:r>
      <w:del w:id="400" w:author="Josiane Araújo" w:date="2022-05-07T17:34:00Z">
        <w:r>
          <w:rPr>
            <w:rFonts w:ascii="Times New Roman" w:hAnsi="Times New Roman" w:eastAsia="Times New Roman" w:cs="Times New Roman"/>
            <w:sz w:val="24"/>
            <w:szCs w:val="24"/>
          </w:rPr>
          <w:delText xml:space="preserve"> seguindo</w:delText>
        </w:r>
      </w:del>
      <w:r>
        <w:rPr>
          <w:rFonts w:ascii="Times New Roman" w:hAnsi="Times New Roman" w:eastAsia="Times New Roman" w:cs="Times New Roman"/>
          <w:sz w:val="24"/>
          <w:szCs w:val="24"/>
        </w:rPr>
        <w:t xml:space="preserve"> </w:t>
      </w:r>
      <w:del w:id="401" w:author="Josiane Araújo" w:date="2022-05-07T17:34:00Z">
        <w:r>
          <w:rPr>
            <w:rFonts w:ascii="Times New Roman" w:hAnsi="Times New Roman" w:eastAsia="Times New Roman" w:cs="Times New Roman"/>
            <w:sz w:val="24"/>
            <w:szCs w:val="24"/>
          </w:rPr>
          <w:delText xml:space="preserve">a tabela 1, de McKinney(2018), </w:delText>
        </w:r>
      </w:del>
      <w:r>
        <w:rPr>
          <w:rFonts w:ascii="Times New Roman" w:hAnsi="Times New Roman" w:eastAsia="Times New Roman" w:cs="Times New Roman"/>
          <w:sz w:val="24"/>
          <w:szCs w:val="24"/>
        </w:rPr>
        <w:t>para filtrar dados ausentes manualmente, pandas.isnull() que traz a base de dados, representando os valores ausentes por True, onde não tem valores ausentes por False, e utilizando o comando pandas.isnull().sum()</w:t>
      </w:r>
      <w:ins w:id="402" w:author="Josiane Araújo" w:date="2022-05-07T17:35:00Z">
        <w:r>
          <w:rPr>
            <w:rFonts w:hint="eastAsia" w:ascii="Times New Roman" w:hAnsi="Times New Roman" w:eastAsia="Times New Roman" w:cs="Times New Roman"/>
            <w:sz w:val="24"/>
            <w:szCs w:val="24"/>
            <w:lang w:eastAsia="zh-CN"/>
          </w:rPr>
          <w:t>,</w:t>
        </w:r>
      </w:ins>
      <w:ins w:id="403" w:author="Josiane Araújo" w:date="2022-05-07T17:35:00Z">
        <w:r>
          <w:rPr>
            <w:rFonts w:ascii="Times New Roman" w:hAnsi="Times New Roman" w:eastAsia="Times New Roman" w:cs="Times New Roman"/>
            <w:sz w:val="24"/>
            <w:szCs w:val="24"/>
            <w:lang w:val="pt-BR" w:eastAsia="zh-CN"/>
          </w:rPr>
          <w:t xml:space="preserve"> apresenta-se</w:t>
        </w:r>
      </w:ins>
      <w:del w:id="404" w:author="Josiane Araújo" w:date="2022-05-07T17:34:00Z">
        <w:r>
          <w:rPr>
            <w:rFonts w:ascii="Times New Roman" w:hAnsi="Times New Roman" w:eastAsia="Times New Roman" w:cs="Times New Roman"/>
            <w:sz w:val="24"/>
            <w:szCs w:val="24"/>
          </w:rPr>
          <w:delText xml:space="preserve"> traz</w:delText>
        </w:r>
      </w:del>
      <w:r>
        <w:rPr>
          <w:rFonts w:ascii="Times New Roman" w:hAnsi="Times New Roman" w:eastAsia="Times New Roman" w:cs="Times New Roman"/>
          <w:sz w:val="24"/>
          <w:szCs w:val="24"/>
        </w:rPr>
        <w:t xml:space="preserve"> a quantidade de valores ausentes contidos nas colunas. Para descartar os valores ausentes, basta utilizar data.dropna(), o qual excluirá qualquer linha que contenha somente valores ausente</w:t>
      </w:r>
      <w:ins w:id="405" w:author="Josiane Araújo" w:date="2022-05-07T17:35:00Z">
        <w:r>
          <w:rPr>
            <w:rFonts w:ascii="Times New Roman" w:hAnsi="Times New Roman" w:eastAsia="Times New Roman" w:cs="Times New Roman"/>
            <w:sz w:val="24"/>
            <w:szCs w:val="24"/>
            <w:lang w:val="pt-BR"/>
          </w:rPr>
          <w:t>s</w:t>
        </w:r>
      </w:ins>
      <w:ins w:id="406" w:author="Josiane Araújo" w:date="2022-05-07T17:35:00Z">
        <w:r>
          <w:rPr>
            <w:rFonts w:hint="eastAsia" w:ascii="Times New Roman" w:hAnsi="Times New Roman" w:eastAsia="Times New Roman" w:cs="Times New Roman"/>
            <w:sz w:val="24"/>
            <w:szCs w:val="24"/>
            <w:lang w:eastAsia="zh-CN"/>
          </w:rPr>
          <w:t>.</w:t>
        </w:r>
      </w:ins>
      <w:del w:id="407" w:author="Josiane Araújo" w:date="2022-05-07T17:35: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408" w:author="Josiane Araújo" w:date="2022-05-07T17:35:00Z">
        <w:r>
          <w:rPr>
            <w:rFonts w:ascii="Times New Roman" w:hAnsi="Times New Roman" w:eastAsia="Times New Roman" w:cs="Times New Roman"/>
            <w:sz w:val="24"/>
            <w:szCs w:val="24"/>
            <w:lang w:val="pt-BR"/>
          </w:rPr>
          <w:t xml:space="preserve">Ao </w:t>
        </w:r>
      </w:ins>
      <w:r>
        <w:rPr>
          <w:rFonts w:ascii="Times New Roman" w:hAnsi="Times New Roman" w:eastAsia="Times New Roman" w:cs="Times New Roman"/>
          <w:sz w:val="24"/>
          <w:szCs w:val="24"/>
        </w:rPr>
        <w:t>utiliza</w:t>
      </w:r>
      <w:ins w:id="409" w:author="Josiane Araújo" w:date="2022-05-07T17:35:00Z">
        <w:r>
          <w:rPr>
            <w:rFonts w:hint="eastAsia" w:ascii="Times New Roman" w:hAnsi="Times New Roman" w:eastAsia="Times New Roman" w:cs="Times New Roman"/>
            <w:sz w:val="24"/>
            <w:szCs w:val="24"/>
            <w:lang w:eastAsia="zh-CN"/>
          </w:rPr>
          <w:t>r</w:t>
        </w:r>
      </w:ins>
      <w:del w:id="410" w:author="Josiane Araújo" w:date="2022-05-07T17:35: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o comando data.dropna(axis=1, how = ‘all’)</w:t>
      </w:r>
      <w:ins w:id="411" w:author="Josiane Araújo" w:date="2022-05-07T17:3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excluir</w:t>
      </w:r>
      <w:ins w:id="412" w:author="Josiane Araújo" w:date="2022-05-07T17:35: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á toda coluna que contenha valores ausentes. </w:t>
      </w:r>
    </w:p>
    <w:p>
      <w:pPr>
        <w:ind w:firstLine="283"/>
        <w:jc w:val="both"/>
        <w:rPr>
          <w:rFonts w:ascii="Times New Roman" w:hAnsi="Times New Roman" w:eastAsia="Times New Roman" w:cs="Times New Roman"/>
          <w:sz w:val="24"/>
          <w:szCs w:val="24"/>
        </w:rPr>
      </w:pPr>
      <w:del w:id="413" w:author="Josiane Araújo" w:date="2022-05-07T17:35:00Z">
        <w:r>
          <w:rPr>
            <w:rFonts w:ascii="Times New Roman" w:hAnsi="Times New Roman" w:eastAsia="Times New Roman" w:cs="Times New Roman"/>
            <w:sz w:val="24"/>
            <w:szCs w:val="24"/>
          </w:rPr>
          <w:delText>Nos ensina também que</w:delText>
        </w:r>
      </w:del>
      <w:ins w:id="414" w:author="Josiane Araújo" w:date="2022-05-07T17:35:00Z">
        <w:r>
          <w:rPr>
            <w:rFonts w:ascii="Times New Roman" w:hAnsi="Times New Roman" w:eastAsia="Times New Roman" w:cs="Times New Roman"/>
            <w:sz w:val="24"/>
            <w:szCs w:val="24"/>
            <w:lang w:val="pt-BR"/>
          </w:rPr>
          <w:t>Ao</w:t>
        </w:r>
      </w:ins>
      <w:r>
        <w:rPr>
          <w:rFonts w:ascii="Times New Roman" w:hAnsi="Times New Roman" w:eastAsia="Times New Roman" w:cs="Times New Roman"/>
          <w:sz w:val="24"/>
          <w:szCs w:val="24"/>
        </w:rPr>
        <w:t xml:space="preserve"> filtra</w:t>
      </w:r>
      <w:ins w:id="415" w:author="Josiane Araújo" w:date="2022-05-07T17:35:00Z">
        <w:r>
          <w:rPr>
            <w:rFonts w:ascii="Times New Roman" w:hAnsi="Times New Roman" w:eastAsia="Times New Roman" w:cs="Times New Roman"/>
            <w:sz w:val="24"/>
            <w:szCs w:val="24"/>
            <w:lang w:val="pt-BR"/>
          </w:rPr>
          <w:t>r os</w:t>
        </w:r>
      </w:ins>
      <w:del w:id="416" w:author="Josiane Araújo" w:date="2022-05-07T17:35: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dados ausentes ou exclu</w:t>
      </w:r>
      <w:ins w:id="417" w:author="Josiane Araújo" w:date="2022-05-07T17:36:00Z">
        <w:r>
          <w:rPr>
            <w:rFonts w:ascii="Times New Roman" w:hAnsi="Times New Roman" w:eastAsia="Times New Roman" w:cs="Times New Roman"/>
            <w:sz w:val="24"/>
            <w:szCs w:val="24"/>
            <w:lang w:val="pt-BR" w:eastAsia="zh-CN"/>
          </w:rPr>
          <w:t>í-los</w:t>
        </w:r>
      </w:ins>
      <w:del w:id="418" w:author="Josiane Araújo" w:date="2022-05-07T17:35:00Z">
        <w:r>
          <w:rPr>
            <w:rFonts w:ascii="Times New Roman" w:hAnsi="Times New Roman" w:eastAsia="Times New Roman" w:cs="Times New Roman"/>
            <w:sz w:val="24"/>
            <w:szCs w:val="24"/>
          </w:rPr>
          <w:delText>indo</w:delText>
        </w:r>
      </w:del>
      <w:r>
        <w:rPr>
          <w:rFonts w:ascii="Times New Roman" w:hAnsi="Times New Roman" w:eastAsia="Times New Roman" w:cs="Times New Roman"/>
          <w:sz w:val="24"/>
          <w:szCs w:val="24"/>
        </w:rPr>
        <w:t>, pode</w:t>
      </w:r>
      <w:ins w:id="419" w:author="Josiane Araújo" w:date="2022-05-07T17:36: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 também preenchê-los com comando df.fillna(‘valor a sustituir’)</w:t>
      </w:r>
      <w:ins w:id="420" w:author="Josiane Araújo" w:date="2022-05-07T17:36:00Z">
        <w:r>
          <w:rPr>
            <w:rFonts w:ascii="Times New Roman" w:hAnsi="Times New Roman" w:eastAsia="Times New Roman" w:cs="Times New Roman"/>
            <w:sz w:val="24"/>
            <w:szCs w:val="24"/>
            <w:lang w:val="pt-BR"/>
          </w:rPr>
          <w:t>. A</w:t>
        </w:r>
      </w:ins>
      <w:del w:id="421" w:author="Josiane Araújo" w:date="2022-05-07T17:36:00Z">
        <w:r>
          <w:rPr>
            <w:rFonts w:ascii="Times New Roman" w:hAnsi="Times New Roman" w:eastAsia="Times New Roman" w:cs="Times New Roman"/>
            <w:sz w:val="24"/>
            <w:szCs w:val="24"/>
          </w:rPr>
          <w:delText>, a</w:delText>
        </w:r>
      </w:del>
      <w:r>
        <w:rPr>
          <w:rFonts w:ascii="Times New Roman" w:hAnsi="Times New Roman" w:eastAsia="Times New Roman" w:cs="Times New Roman"/>
          <w:sz w:val="24"/>
          <w:szCs w:val="24"/>
        </w:rPr>
        <w:t>lém disso</w:t>
      </w:r>
      <w:ins w:id="422" w:author="Josiane Araújo" w:date="2022-05-07T17:3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com criatividade, substituir pela média, através do df.fillna(df.means()).</w:t>
      </w:r>
    </w:p>
    <w:p>
      <w:pPr>
        <w:ind w:firstLine="283"/>
        <w:jc w:val="both"/>
        <w:rPr>
          <w:ins w:id="423" w:author="Josiane Araújo" w:date="2022-05-07T17:36:00Z"/>
          <w:rFonts w:ascii="Times New Roman" w:hAnsi="Times New Roman" w:eastAsia="Times New Roman" w:cs="Times New Roman"/>
          <w:sz w:val="24"/>
          <w:szCs w:val="24"/>
        </w:rPr>
      </w:pPr>
      <w:ins w:id="424" w:author="Josiane Araújo" w:date="2022-05-07T17:36:00Z">
        <w:r>
          <w:rPr>
            <w:rFonts w:ascii="Times New Roman" w:hAnsi="Times New Roman" w:eastAsia="Times New Roman" w:cs="Times New Roman"/>
            <w:sz w:val="24"/>
            <w:szCs w:val="24"/>
            <w:lang w:val="pt-BR"/>
          </w:rPr>
          <w:t xml:space="preserve">A seguir (Quadro 2), pode-se observar </w:t>
        </w:r>
      </w:ins>
      <w:ins w:id="425" w:author="Josiane Araújo" w:date="2022-05-07T17:37:00Z">
        <w:r>
          <w:rPr>
            <w:rFonts w:ascii="Times New Roman" w:hAnsi="Times New Roman" w:eastAsia="Times New Roman" w:cs="Times New Roman"/>
            <w:sz w:val="24"/>
            <w:szCs w:val="24"/>
            <w:lang w:val="pt-BR"/>
          </w:rPr>
          <w:t xml:space="preserve">as </w:t>
        </w:r>
      </w:ins>
      <w:ins w:id="426" w:author="Josiane Araújo" w:date="2022-05-07T17:36:00Z">
        <w:r>
          <w:rPr>
            <w:rFonts w:ascii="Times New Roman" w:hAnsi="Times New Roman" w:eastAsia="Times New Roman" w:cs="Times New Roman"/>
            <w:sz w:val="24"/>
            <w:szCs w:val="24"/>
          </w:rPr>
          <w:t xml:space="preserve"> </w:t>
        </w:r>
      </w:ins>
      <w:ins w:id="427" w:author="Josiane Araújo" w:date="2022-05-07T17:37:00Z">
        <w:r>
          <w:rPr>
            <w:rFonts w:ascii="Times New Roman" w:hAnsi="Times New Roman" w:eastAsia="Times New Roman" w:cs="Times New Roman"/>
            <w:sz w:val="24"/>
            <w:szCs w:val="24"/>
          </w:rPr>
          <w:t>referências para fillna</w:t>
        </w:r>
      </w:ins>
      <w:ins w:id="428" w:author="Josiane Araújo" w:date="2022-05-07T17:36:00Z">
        <w:r>
          <w:rPr>
            <w:rFonts w:ascii="Times New Roman" w:hAnsi="Times New Roman" w:eastAsia="Times New Roman" w:cs="Times New Roman"/>
            <w:sz w:val="24"/>
            <w:szCs w:val="24"/>
            <w:lang w:val="pt-BR"/>
          </w:rPr>
          <w:t xml:space="preserve"> (</w:t>
        </w:r>
      </w:ins>
      <w:ins w:id="429" w:author="Josiane Araújo" w:date="2022-05-07T17:36:00Z">
        <w:r>
          <w:rPr>
            <w:rFonts w:ascii="Times New Roman" w:hAnsi="Times New Roman" w:eastAsia="Times New Roman" w:cs="Times New Roman"/>
            <w:sz w:val="24"/>
            <w:szCs w:val="24"/>
          </w:rPr>
          <w:t>MCKINNEY</w:t>
        </w:r>
      </w:ins>
      <w:ins w:id="430" w:author="Josiane Araújo" w:date="2022-05-07T17:36:00Z">
        <w:r>
          <w:rPr>
            <w:rFonts w:ascii="Times New Roman" w:hAnsi="Times New Roman" w:eastAsia="Times New Roman" w:cs="Times New Roman"/>
            <w:sz w:val="24"/>
            <w:szCs w:val="24"/>
            <w:lang w:val="pt-BR"/>
          </w:rPr>
          <w:t xml:space="preserve">, </w:t>
        </w:r>
      </w:ins>
      <w:ins w:id="431" w:author="Josiane Araújo" w:date="2022-05-07T17:36:00Z">
        <w:r>
          <w:rPr>
            <w:rFonts w:ascii="Times New Roman" w:hAnsi="Times New Roman" w:eastAsia="Times New Roman" w:cs="Times New Roman"/>
            <w:sz w:val="24"/>
            <w:szCs w:val="24"/>
          </w:rPr>
          <w:t>2018).</w:t>
        </w:r>
      </w:ins>
    </w:p>
    <w:p>
      <w:pPr>
        <w:ind w:firstLine="283"/>
        <w:jc w:val="both"/>
        <w:rPr>
          <w:rFonts w:hint="eastAsia" w:ascii="Times New Roman" w:hAnsi="Times New Roman" w:eastAsia="Times New Roman" w:cs="Times New Roman"/>
          <w:sz w:val="24"/>
          <w:szCs w:val="24"/>
          <w:lang w:eastAsia="zh-CN"/>
        </w:rPr>
      </w:pPr>
      <w:del w:id="432" w:author="Josiane Araújo" w:date="2022-05-07T17:36:00Z">
        <w:r>
          <w:rPr>
            <w:rFonts w:ascii="Times New Roman" w:hAnsi="Times New Roman" w:eastAsia="Times New Roman" w:cs="Times New Roman"/>
            <w:sz w:val="24"/>
            <w:szCs w:val="24"/>
          </w:rPr>
          <w:delText>McKinney também traz tabela 2</w:delText>
        </w:r>
      </w:del>
      <w:r>
        <w:rPr>
          <w:rFonts w:ascii="Times New Roman" w:hAnsi="Times New Roman" w:eastAsia="Times New Roman" w:cs="Times New Roman"/>
          <w:sz w:val="24"/>
          <w:szCs w:val="24"/>
        </w:rPr>
        <w:t xml:space="preserve"> </w:t>
      </w:r>
      <w:del w:id="433" w:author="Josiane Araújo" w:date="2022-05-07T17:37:00Z">
        <w:r>
          <w:rPr>
            <w:rFonts w:ascii="Times New Roman" w:hAnsi="Times New Roman" w:eastAsia="Times New Roman" w:cs="Times New Roman"/>
            <w:sz w:val="24"/>
            <w:szCs w:val="24"/>
          </w:rPr>
          <w:delText>contendo referências para fillna.</w:delText>
        </w:r>
      </w:del>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7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argumento</w:t>
            </w:r>
          </w:p>
        </w:tc>
        <w:tc>
          <w:tcPr>
            <w:tcW w:w="71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value</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Valor escalar ou um objeto do tipo dicionário a ser usado para preencher valores ausentes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method</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Interpolação</w:t>
            </w:r>
            <w:ins w:id="434" w:author="Josiane Araújo" w:date="2022-05-07T17:37:00Z">
              <w:r>
                <w:rPr>
                  <w:rFonts w:hint="eastAsia" w:ascii="Times New Roman" w:hAnsi="Times New Roman" w:eastAsia="Times New Roman" w:cs="Times New Roman"/>
                  <w:sz w:val="24"/>
                  <w:szCs w:val="24"/>
                  <w:lang w:eastAsia="zh-CN"/>
                </w:rPr>
                <w:t>:</w:t>
              </w:r>
            </w:ins>
            <w:del w:id="435" w:author="Josiane Araújo" w:date="2022-05-07T17:37: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por padrão, será ‘ffill’</w:t>
            </w:r>
            <w:ins w:id="436" w:author="Josiane Araújo" w:date="2022-05-07T17:3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se a função for chamada sem outros argumentos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axis</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Eiro a ser preenchido; o default é axis=0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inplace</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Modifica o objeto que faz a chamada, sem gerar uma cópia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w:t>
            </w:r>
          </w:p>
        </w:tc>
        <w:tc>
          <w:tcPr>
            <w:tcW w:w="714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Para preenchimento para a frente (foward) e para trás (backward), é o número máximo de valores consecutivos a serem preenchidos.</w:t>
            </w:r>
          </w:p>
        </w:tc>
      </w:tr>
    </w:tbl>
    <w:p>
      <w:pPr>
        <w:jc w:val="center"/>
        <w:rPr>
          <w:rFonts w:ascii="Times New Roman" w:hAnsi="Times New Roman" w:eastAsia="Times New Roman" w:cs="Times New Roman"/>
          <w:sz w:val="24"/>
          <w:szCs w:val="24"/>
        </w:rPr>
      </w:pPr>
      <w:del w:id="437" w:author="Josiane Araújo" w:date="2022-05-07T17:37:00Z">
        <w:r>
          <w:rPr>
            <w:rFonts w:ascii="Times New Roman" w:hAnsi="Times New Roman" w:eastAsia="Times New Roman" w:cs="Times New Roman"/>
            <w:sz w:val="24"/>
            <w:szCs w:val="24"/>
          </w:rPr>
          <w:delText xml:space="preserve">Tabela </w:delText>
        </w:r>
      </w:del>
      <w:ins w:id="438" w:author="Josiane Araújo" w:date="2022-05-07T17:37:00Z">
        <w:r>
          <w:rPr>
            <w:rFonts w:ascii="Times New Roman" w:hAnsi="Times New Roman" w:eastAsia="Times New Roman" w:cs="Times New Roman"/>
            <w:sz w:val="24"/>
            <w:szCs w:val="24"/>
            <w:lang w:val="pt-BR"/>
          </w:rPr>
          <w:t>Quadro</w:t>
        </w:r>
      </w:ins>
      <w:ins w:id="439" w:author="Josiane Araújo" w:date="2022-05-07T17:37: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2 - Referências para tratamento de valores ausentes</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Sob uma perspectiva de armazenagem de dados (data warehouse), o processo de mineração pode ser visto como um estágio avançado do processamento analítico on-line (On-line Analytical Processing – OLAP), conforme </w:t>
      </w:r>
      <w:del w:id="440" w:author="Josiane Araújo" w:date="2022-05-07T17:39:00Z">
        <w:r>
          <w:rPr>
            <w:rFonts w:ascii="Times New Roman" w:hAnsi="Times New Roman" w:eastAsia="Times New Roman" w:cs="Times New Roman"/>
            <w:sz w:val="24"/>
            <w:szCs w:val="24"/>
          </w:rPr>
          <w:delText xml:space="preserve">ilustração </w:delText>
        </w:r>
      </w:del>
      <w:ins w:id="441" w:author="Josiane Araújo" w:date="2022-05-07T17:39:00Z">
        <w:r>
          <w:rPr>
            <w:rFonts w:ascii="Times New Roman" w:hAnsi="Times New Roman" w:eastAsia="Times New Roman" w:cs="Times New Roman"/>
            <w:sz w:val="24"/>
            <w:szCs w:val="24"/>
            <w:lang w:val="pt-BR"/>
          </w:rPr>
          <w:t>indica</w:t>
        </w:r>
      </w:ins>
      <w:ins w:id="442" w:author="Josiane Araújo" w:date="2022-05-07T17:39:00Z">
        <w:r>
          <w:rPr>
            <w:rFonts w:ascii="Times New Roman" w:hAnsi="Times New Roman" w:eastAsia="Times New Roman" w:cs="Times New Roman"/>
            <w:sz w:val="24"/>
            <w:szCs w:val="24"/>
          </w:rPr>
          <w:t xml:space="preserve"> </w:t>
        </w:r>
      </w:ins>
      <w:del w:id="443" w:author="Josiane Araújo" w:date="2022-05-07T17:39:00Z">
        <w:r>
          <w:rPr>
            <w:rFonts w:ascii="Times New Roman" w:hAnsi="Times New Roman" w:eastAsia="Times New Roman" w:cs="Times New Roman"/>
            <w:sz w:val="24"/>
            <w:szCs w:val="24"/>
          </w:rPr>
          <w:delText xml:space="preserve">retirada da referência </w:delText>
        </w:r>
      </w:del>
      <w:r>
        <w:rPr>
          <w:rFonts w:ascii="Times New Roman" w:hAnsi="Times New Roman" w:eastAsia="Times New Roman" w:cs="Times New Roman"/>
          <w:sz w:val="24"/>
          <w:szCs w:val="24"/>
        </w:rPr>
        <w:t>De Castro e Ferrari (2016).</w:t>
      </w:r>
    </w:p>
    <w:p>
      <w:pPr>
        <w:ind w:firstLine="283"/>
        <w:jc w:val="both"/>
        <w:rPr>
          <w:rFonts w:ascii="Times New Roman" w:hAnsi="Times New Roman" w:eastAsia="Times New Roman" w:cs="Times New Roman"/>
          <w:sz w:val="24"/>
          <w:szCs w:val="24"/>
        </w:rPr>
      </w:pPr>
      <w:commentRangeStart w:id="18"/>
      <w:r>
        <w:rPr>
          <w:rFonts w:ascii="Times New Roman" w:hAnsi="Times New Roman" w:eastAsia="Times New Roman" w:cs="Times New Roman"/>
          <w:sz w:val="24"/>
          <w:szCs w:val="24"/>
        </w:rPr>
        <w:t xml:space="preserve">Portanto, nessa etapa do trabalho, a revisão bibliográfica identificou as etapas de se trabalhar com análise de dados, </w:t>
      </w:r>
      <w:del w:id="444" w:author="Josiane Araújo" w:date="2022-05-07T17:40:00Z">
        <w:r>
          <w:rPr>
            <w:rFonts w:ascii="Times New Roman" w:hAnsi="Times New Roman" w:eastAsia="Times New Roman" w:cs="Times New Roman"/>
            <w:sz w:val="24"/>
            <w:szCs w:val="24"/>
          </w:rPr>
          <w:delText xml:space="preserve">começando </w:delText>
        </w:r>
      </w:del>
      <w:ins w:id="445" w:author="Josiane Araújo" w:date="2022-05-07T17:40:00Z">
        <w:r>
          <w:rPr>
            <w:rFonts w:ascii="Times New Roman" w:hAnsi="Times New Roman" w:eastAsia="Times New Roman" w:cs="Times New Roman"/>
            <w:sz w:val="24"/>
            <w:szCs w:val="24"/>
            <w:lang w:val="pt-BR"/>
          </w:rPr>
          <w:t>iniciando-se</w:t>
        </w:r>
      </w:ins>
      <w:ins w:id="446" w:author="Josiane Araújo" w:date="2022-05-07T17:40: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 xml:space="preserve">com </w:t>
      </w:r>
      <w:ins w:id="447" w:author="Josiane Araújo" w:date="2022-05-07T17:40: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obt</w:t>
      </w:r>
      <w:ins w:id="448" w:author="Josiane Araújo" w:date="2022-05-07T17:40:00Z">
        <w:r>
          <w:rPr>
            <w:rFonts w:hint="eastAsia" w:ascii="Times New Roman" w:hAnsi="Times New Roman" w:eastAsia="Times New Roman" w:cs="Times New Roman"/>
            <w:sz w:val="24"/>
            <w:szCs w:val="24"/>
            <w:lang w:eastAsia="zh-CN"/>
          </w:rPr>
          <w:t>e</w:t>
        </w:r>
      </w:ins>
      <w:ins w:id="449" w:author="Josiane Araújo" w:date="2022-05-07T17:40:00Z">
        <w:r>
          <w:rPr>
            <w:rFonts w:ascii="Times New Roman" w:hAnsi="Times New Roman" w:eastAsia="Times New Roman" w:cs="Times New Roman"/>
            <w:sz w:val="24"/>
            <w:szCs w:val="24"/>
            <w:lang w:val="pt-BR" w:eastAsia="zh-CN"/>
          </w:rPr>
          <w:t>nção d</w:t>
        </w:r>
      </w:ins>
      <w:del w:id="450" w:author="Josiane Araújo" w:date="2022-05-07T17:40:00Z">
        <w:r>
          <w:rPr>
            <w:rFonts w:ascii="Times New Roman" w:hAnsi="Times New Roman" w:eastAsia="Times New Roman" w:cs="Times New Roman"/>
            <w:sz w:val="24"/>
            <w:szCs w:val="24"/>
          </w:rPr>
          <w:delText xml:space="preserve">er </w:delText>
        </w:r>
      </w:del>
      <w:r>
        <w:rPr>
          <w:rFonts w:ascii="Times New Roman" w:hAnsi="Times New Roman" w:eastAsia="Times New Roman" w:cs="Times New Roman"/>
          <w:sz w:val="24"/>
          <w:szCs w:val="24"/>
        </w:rPr>
        <w:t>a base de dados</w:t>
      </w:r>
      <w:ins w:id="451" w:author="Josiane Araújo" w:date="2022-05-07T17:40:00Z">
        <w:r>
          <w:rPr>
            <w:rFonts w:ascii="Times New Roman" w:hAnsi="Times New Roman" w:eastAsia="Times New Roman" w:cs="Times New Roman"/>
            <w:sz w:val="24"/>
            <w:szCs w:val="24"/>
            <w:lang w:val="pt-BR" w:eastAsia="zh-CN"/>
          </w:rPr>
          <w:t xml:space="preserve">. </w:t>
        </w:r>
      </w:ins>
      <w:ins w:id="452" w:author="Josiane Araújo" w:date="2022-05-07T17:41:00Z">
        <w:r>
          <w:rPr>
            <w:rFonts w:ascii="Times New Roman" w:hAnsi="Times New Roman" w:eastAsia="Times New Roman" w:cs="Times New Roman"/>
            <w:sz w:val="24"/>
            <w:szCs w:val="24"/>
            <w:lang w:val="pt-BR" w:eastAsia="zh-CN"/>
          </w:rPr>
          <w:t>A</w:t>
        </w:r>
      </w:ins>
      <w:del w:id="453" w:author="Josiane Araújo" w:date="2022-05-07T17:40:00Z">
        <w:r>
          <w:rPr>
            <w:rFonts w:ascii="Times New Roman" w:hAnsi="Times New Roman" w:eastAsia="Times New Roman" w:cs="Times New Roman"/>
            <w:sz w:val="24"/>
            <w:szCs w:val="24"/>
          </w:rPr>
          <w:delText>, sendo assim</w:delText>
        </w:r>
      </w:del>
      <w:del w:id="454" w:author="Josiane Araújo" w:date="2022-05-07T17:41:00Z">
        <w:r>
          <w:rPr>
            <w:rFonts w:ascii="Times New Roman" w:hAnsi="Times New Roman" w:eastAsia="Times New Roman" w:cs="Times New Roman"/>
            <w:sz w:val="24"/>
            <w:szCs w:val="24"/>
          </w:rPr>
          <w:delText xml:space="preserve"> a</w:delText>
        </w:r>
      </w:del>
      <w:r>
        <w:rPr>
          <w:rFonts w:ascii="Times New Roman" w:hAnsi="Times New Roman" w:eastAsia="Times New Roman" w:cs="Times New Roman"/>
          <w:sz w:val="24"/>
          <w:szCs w:val="24"/>
        </w:rPr>
        <w:t>s bases de dados</w:t>
      </w:r>
      <w:ins w:id="455" w:author="Josiane Araújo" w:date="2022-05-07T17:41:00Z">
        <w:r>
          <w:rPr>
            <w:rFonts w:hint="eastAsia" w:ascii="Times New Roman" w:hAnsi="Times New Roman" w:eastAsia="Times New Roman" w:cs="Times New Roman"/>
            <w:sz w:val="24"/>
            <w:szCs w:val="24"/>
            <w:lang w:eastAsia="zh-CN"/>
          </w:rPr>
          <w:t xml:space="preserve"> </w:t>
        </w:r>
      </w:ins>
      <w:del w:id="456" w:author="Josiane Araújo" w:date="2022-05-07T17:41:00Z">
        <w:r>
          <w:rPr>
            <w:rFonts w:ascii="Times New Roman" w:hAnsi="Times New Roman" w:eastAsia="Times New Roman" w:cs="Times New Roman"/>
            <w:sz w:val="24"/>
            <w:szCs w:val="24"/>
          </w:rPr>
          <w:delText xml:space="preserve">, tanto </w:delText>
        </w:r>
      </w:del>
      <w:r>
        <w:rPr>
          <w:rFonts w:ascii="Times New Roman" w:hAnsi="Times New Roman" w:eastAsia="Times New Roman" w:cs="Times New Roman"/>
          <w:sz w:val="24"/>
          <w:szCs w:val="24"/>
        </w:rPr>
        <w:t>relacionadas ao Covid 19</w:t>
      </w:r>
      <w:del w:id="457" w:author="Josiane Araújo" w:date="2022-05-07T17:41:00Z">
        <w:r>
          <w:rPr>
            <w:rFonts w:ascii="Times New Roman" w:hAnsi="Times New Roman" w:eastAsia="Times New Roman" w:cs="Times New Roman"/>
            <w:sz w:val="24"/>
            <w:szCs w:val="24"/>
          </w:rPr>
          <w:delText xml:space="preserve">, </w:delText>
        </w:r>
      </w:del>
      <w:del w:id="458" w:author="Josiane Araújo" w:date="2022-05-07T17:40:00Z">
        <w:r>
          <w:rPr>
            <w:rFonts w:ascii="Times New Roman" w:hAnsi="Times New Roman" w:eastAsia="Times New Roman" w:cs="Times New Roman"/>
            <w:sz w:val="24"/>
            <w:szCs w:val="24"/>
          </w:rPr>
          <w:delText>t</w:delText>
        </w:r>
      </w:del>
      <w:del w:id="459" w:author="Josiane Araújo" w:date="2022-05-07T17:41:00Z">
        <w:r>
          <w:rPr>
            <w:rFonts w:ascii="Times New Roman" w:hAnsi="Times New Roman" w:eastAsia="Times New Roman" w:cs="Times New Roman"/>
            <w:sz w:val="24"/>
            <w:szCs w:val="24"/>
          </w:rPr>
          <w:delText xml:space="preserve">anto </w:delText>
        </w:r>
      </w:del>
      <w:ins w:id="460" w:author="Josiane Araújo" w:date="2022-05-07T17:41:00Z">
        <w:r>
          <w:rPr>
            <w:rFonts w:ascii="Times New Roman" w:hAnsi="Times New Roman" w:eastAsia="Times New Roman" w:cs="Times New Roman"/>
            <w:sz w:val="24"/>
            <w:szCs w:val="24"/>
            <w:lang w:val="pt-BR"/>
          </w:rPr>
          <w:t xml:space="preserve"> e </w:t>
        </w:r>
      </w:ins>
      <w:del w:id="461" w:author="Josiane Araújo" w:date="2022-05-07T17:40:00Z">
        <w:r>
          <w:rPr>
            <w:rFonts w:ascii="Times New Roman" w:hAnsi="Times New Roman" w:eastAsia="Times New Roman" w:cs="Times New Roman"/>
            <w:sz w:val="24"/>
            <w:szCs w:val="24"/>
            <w:lang w:val="pt-BR"/>
          </w:rPr>
          <w:delText>a</w:delText>
        </w:r>
      </w:del>
      <w:ins w:id="462" w:author="Josiane Araújo" w:date="2022-05-07T17:40: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vacinação</w:t>
      </w:r>
      <w:del w:id="463" w:author="Josiane Araújo" w:date="2022-05-07T17:41: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del w:id="464" w:author="Josiane Araújo" w:date="2022-05-07T17:41:00Z">
        <w:r>
          <w:rPr>
            <w:rFonts w:ascii="Times New Roman" w:hAnsi="Times New Roman" w:eastAsia="Times New Roman" w:cs="Times New Roman"/>
            <w:sz w:val="24"/>
            <w:szCs w:val="24"/>
          </w:rPr>
          <w:delText xml:space="preserve">foram </w:delText>
        </w:r>
      </w:del>
      <w:ins w:id="465" w:author="Josiane Araújo" w:date="2022-05-07T17:41:00Z">
        <w:r>
          <w:rPr>
            <w:rFonts w:ascii="Times New Roman" w:hAnsi="Times New Roman" w:eastAsia="Times New Roman" w:cs="Times New Roman"/>
            <w:sz w:val="24"/>
            <w:szCs w:val="24"/>
            <w:lang w:val="pt-BR"/>
          </w:rPr>
          <w:t>estão</w:t>
        </w:r>
      </w:ins>
      <w:ins w:id="466" w:author="Josiane Araújo" w:date="2022-05-07T17:41: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 xml:space="preserve">disponibilizadas </w:t>
      </w:r>
      <w:ins w:id="467" w:author="Josiane Araújo" w:date="2022-05-07T17:41:00Z">
        <w:r>
          <w:rPr>
            <w:rFonts w:hint="eastAsia" w:ascii="Times New Roman" w:hAnsi="Times New Roman" w:eastAsia="Times New Roman" w:cs="Times New Roman"/>
            <w:sz w:val="24"/>
            <w:szCs w:val="24"/>
            <w:lang w:eastAsia="zh-CN"/>
          </w:rPr>
          <w:t>e</w:t>
        </w:r>
      </w:ins>
      <w:ins w:id="468" w:author="Josiane Araújo" w:date="2022-05-07T17:41:00Z">
        <w:r>
          <w:rPr>
            <w:rFonts w:ascii="Times New Roman" w:hAnsi="Times New Roman" w:eastAsia="Times New Roman" w:cs="Times New Roman"/>
            <w:sz w:val="24"/>
            <w:szCs w:val="24"/>
            <w:lang w:val="pt-BR" w:eastAsia="zh-CN"/>
          </w:rPr>
          <w:t>m sites d</w:t>
        </w:r>
      </w:ins>
      <w:del w:id="469" w:author="Josiane Araújo" w:date="2022-05-07T17:41:00Z">
        <w:r>
          <w:rPr>
            <w:rFonts w:ascii="Times New Roman" w:hAnsi="Times New Roman" w:eastAsia="Times New Roman" w:cs="Times New Roman"/>
            <w:sz w:val="24"/>
            <w:szCs w:val="24"/>
          </w:rPr>
          <w:delText>pel</w:delText>
        </w:r>
      </w:del>
      <w:r>
        <w:rPr>
          <w:rFonts w:ascii="Times New Roman" w:hAnsi="Times New Roman" w:eastAsia="Times New Roman" w:cs="Times New Roman"/>
          <w:sz w:val="24"/>
          <w:szCs w:val="24"/>
        </w:rPr>
        <w:t>o Ministério da Saúde</w:t>
      </w:r>
      <w:del w:id="470" w:author="Josiane Araújo" w:date="2022-05-07T17:41: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471" w:author="Josiane Araújo" w:date="2022-05-07T17:42:00Z">
        <w:r>
          <w:rPr>
            <w:rFonts w:hint="eastAsia" w:ascii="Times New Roman" w:hAnsi="Times New Roman" w:eastAsia="Times New Roman" w:cs="Times New Roman"/>
            <w:sz w:val="24"/>
            <w:szCs w:val="24"/>
            <w:lang w:eastAsia="zh-CN"/>
          </w:rPr>
          <w:t>(</w:t>
        </w:r>
      </w:ins>
      <w:del w:id="472" w:author="Josiane Araújo" w:date="2022-05-07T17:42:00Z">
        <w:r>
          <w:rPr>
            <w:rFonts w:ascii="Times New Roman" w:hAnsi="Times New Roman" w:eastAsia="Times New Roman" w:cs="Times New Roman"/>
            <w:sz w:val="24"/>
            <w:szCs w:val="24"/>
          </w:rPr>
          <w:delText>atr</w:delText>
        </w:r>
      </w:del>
      <w:del w:id="473" w:author="Josiane Araújo" w:date="2022-05-07T17:41:00Z">
        <w:r>
          <w:rPr>
            <w:rFonts w:ascii="Times New Roman" w:hAnsi="Times New Roman" w:eastAsia="Times New Roman" w:cs="Times New Roman"/>
            <w:sz w:val="24"/>
            <w:szCs w:val="24"/>
          </w:rPr>
          <w:delText xml:space="preserve">avés do site </w:delText>
        </w:r>
      </w:del>
      <w:r>
        <w:rPr>
          <w:rFonts w:ascii="Times New Roman" w:hAnsi="Times New Roman" w:eastAsia="Times New Roman" w:cs="Times New Roman"/>
          <w:sz w:val="24"/>
          <w:szCs w:val="24"/>
        </w:rPr>
        <w:t xml:space="preserve">covid.saude.gov.br </w:t>
      </w:r>
      <w:ins w:id="474" w:author="Josiane Araújo" w:date="2022-05-07T17:42:00Z">
        <w:r>
          <w:rPr>
            <w:rFonts w:hint="eastAsia" w:ascii="Times New Roman" w:hAnsi="Times New Roman" w:eastAsia="Times New Roman" w:cs="Times New Roman"/>
            <w:sz w:val="24"/>
            <w:szCs w:val="24"/>
            <w:lang w:eastAsia="zh-CN"/>
          </w:rPr>
          <w:t>-</w:t>
        </w:r>
      </w:ins>
      <w:del w:id="475" w:author="Josiane Araújo" w:date="2022-05-07T17:42:00Z">
        <w:r>
          <w:rPr>
            <w:rFonts w:ascii="Times New Roman" w:hAnsi="Times New Roman" w:eastAsia="Times New Roman" w:cs="Times New Roman"/>
            <w:sz w:val="24"/>
            <w:szCs w:val="24"/>
          </w:rPr>
          <w:delText>que</w:delText>
        </w:r>
      </w:del>
      <w:r>
        <w:rPr>
          <w:rFonts w:ascii="Times New Roman" w:hAnsi="Times New Roman" w:eastAsia="Times New Roman" w:cs="Times New Roman"/>
          <w:sz w:val="24"/>
          <w:szCs w:val="24"/>
        </w:rPr>
        <w:t xml:space="preserve"> forneceu a base do covid e opendatasus.saude.gov.br</w:t>
      </w:r>
      <w:ins w:id="476" w:author="Josiane Araújo" w:date="2022-05-07T17:42:00Z">
        <w:r>
          <w:rPr>
            <w:rFonts w:hint="eastAsia" w:ascii="Times New Roman" w:hAnsi="Times New Roman" w:eastAsia="Times New Roman" w:cs="Times New Roman"/>
            <w:sz w:val="24"/>
            <w:szCs w:val="24"/>
            <w:lang w:eastAsia="zh-CN"/>
          </w:rPr>
          <w:t xml:space="preserve"> </w:t>
        </w:r>
      </w:ins>
      <w:ins w:id="477" w:author="Josiane Araújo" w:date="2022-05-07T17:42:00Z">
        <w:r>
          <w:rPr>
            <w:rFonts w:ascii="Times New Roman" w:hAnsi="Times New Roman" w:eastAsia="Times New Roman" w:cs="Times New Roman"/>
            <w:sz w:val="24"/>
            <w:szCs w:val="24"/>
            <w:lang w:val="pt-BR" w:eastAsia="zh-CN"/>
          </w:rPr>
          <w:t>-</w:t>
        </w:r>
      </w:ins>
      <w:del w:id="478" w:author="Josiane Araújo" w:date="2022-05-07T17:42:00Z">
        <w:r>
          <w:rPr>
            <w:rFonts w:ascii="Times New Roman" w:hAnsi="Times New Roman" w:eastAsia="Times New Roman" w:cs="Times New Roman"/>
            <w:sz w:val="24"/>
            <w:szCs w:val="24"/>
          </w:rPr>
          <w:delText>, que</w:delText>
        </w:r>
      </w:del>
      <w:r>
        <w:rPr>
          <w:rFonts w:ascii="Times New Roman" w:hAnsi="Times New Roman" w:eastAsia="Times New Roman" w:cs="Times New Roman"/>
          <w:sz w:val="24"/>
          <w:szCs w:val="24"/>
        </w:rPr>
        <w:t xml:space="preserve"> forneceu a base de vacinação contra covid19</w:t>
      </w:r>
      <w:ins w:id="479" w:author="Josiane Araújo" w:date="2022-05-07T17:42: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w:t>
      </w:r>
      <w:ins w:id="480" w:author="Josiane Araújo" w:date="2022-05-07T17:42:00Z">
        <w:r>
          <w:rPr>
            <w:rFonts w:ascii="Times New Roman" w:hAnsi="Times New Roman" w:eastAsia="Times New Roman" w:cs="Times New Roman"/>
            <w:sz w:val="24"/>
            <w:szCs w:val="24"/>
            <w:lang w:val="pt-BR"/>
          </w:rPr>
          <w:t xml:space="preserve"> </w:t>
        </w:r>
      </w:ins>
      <w:ins w:id="481" w:author="Josiane Araújo" w:date="2022-05-07T17:42:00Z">
        <w:r>
          <w:rPr>
            <w:rFonts w:hint="eastAsia" w:ascii="Times New Roman" w:hAnsi="Times New Roman" w:eastAsia="Times New Roman" w:cs="Times New Roman"/>
            <w:sz w:val="24"/>
            <w:szCs w:val="24"/>
            <w:lang w:eastAsia="zh-CN"/>
          </w:rPr>
          <w:t>O</w:t>
        </w:r>
      </w:ins>
      <w:del w:id="482" w:author="Josiane Araújo" w:date="2022-05-07T17:42:00Z">
        <w:r>
          <w:rPr>
            <w:rFonts w:ascii="Times New Roman" w:hAnsi="Times New Roman" w:eastAsia="Times New Roman" w:cs="Times New Roman"/>
            <w:sz w:val="24"/>
            <w:szCs w:val="24"/>
          </w:rPr>
          <w:delText>no</w:delText>
        </w:r>
      </w:del>
      <w:r>
        <w:rPr>
          <w:rFonts w:ascii="Times New Roman" w:hAnsi="Times New Roman" w:eastAsia="Times New Roman" w:cs="Times New Roman"/>
          <w:sz w:val="24"/>
          <w:szCs w:val="24"/>
        </w:rPr>
        <w:t xml:space="preserve"> </w:t>
      </w:r>
      <w:ins w:id="483" w:author="Josiane Araújo" w:date="2022-05-07T17:42:00Z">
        <w:r>
          <w:rPr>
            <w:rFonts w:hint="eastAsia" w:ascii="Times New Roman" w:hAnsi="Times New Roman" w:eastAsia="Times New Roman" w:cs="Times New Roman"/>
            <w:sz w:val="24"/>
            <w:szCs w:val="24"/>
            <w:lang w:eastAsia="zh-CN"/>
          </w:rPr>
          <w:t>p</w:t>
        </w:r>
      </w:ins>
      <w:del w:id="484" w:author="Josiane Araújo" w:date="2022-05-07T17:42:00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róprio site do covid apresenta também</w:t>
      </w:r>
      <w:ins w:id="485" w:author="Josiane Araújo" w:date="2022-05-07T17:42:00Z">
        <w:r>
          <w:rPr>
            <w:rFonts w:hint="eastAsia" w:ascii="Times New Roman" w:hAnsi="Times New Roman" w:eastAsia="Times New Roman" w:cs="Times New Roman"/>
            <w:sz w:val="24"/>
            <w:szCs w:val="24"/>
            <w:lang w:eastAsia="zh-CN"/>
          </w:rPr>
          <w:t xml:space="preserve"> </w:t>
        </w:r>
      </w:ins>
      <w:del w:id="486" w:author="Josiane Araújo" w:date="2022-05-07T17:42:00Z">
        <w:r>
          <w:rPr>
            <w:rFonts w:ascii="Times New Roman" w:hAnsi="Times New Roman" w:eastAsia="Times New Roman" w:cs="Times New Roman"/>
            <w:sz w:val="24"/>
            <w:szCs w:val="24"/>
          </w:rPr>
          <w:delText xml:space="preserve">, na opção de menu sobre, </w:delText>
        </w:r>
      </w:del>
      <w:r>
        <w:rPr>
          <w:rFonts w:ascii="Times New Roman" w:hAnsi="Times New Roman" w:eastAsia="Times New Roman" w:cs="Times New Roman"/>
          <w:sz w:val="24"/>
          <w:szCs w:val="24"/>
        </w:rPr>
        <w:t>a descrição das informações fornecidas na base de dados e conceitos básicos para entendimento da mesma. também foi realizada uma análise das bases de dados, na aplicação Python, para identificar ru</w:t>
      </w:r>
      <w:ins w:id="487" w:author="Josiane Araújo" w:date="2022-05-07T17:42:00Z">
        <w:r>
          <w:rPr>
            <w:rFonts w:ascii="Times New Roman" w:hAnsi="Times New Roman" w:eastAsia="Times New Roman" w:cs="Times New Roman"/>
            <w:sz w:val="24"/>
            <w:szCs w:val="24"/>
            <w:lang w:val="pt-BR" w:eastAsia="zh-CN"/>
          </w:rPr>
          <w:t>í</w:t>
        </w:r>
      </w:ins>
      <w:del w:id="488" w:author="Josiane Araújo" w:date="2022-05-07T17:42:00Z">
        <w:r>
          <w:rPr>
            <w:rFonts w:ascii="Times New Roman" w:hAnsi="Times New Roman" w:eastAsia="Times New Roman" w:cs="Times New Roman"/>
            <w:sz w:val="24"/>
            <w:szCs w:val="24"/>
          </w:rPr>
          <w:delText>i</w:delText>
        </w:r>
      </w:del>
      <w:r>
        <w:rPr>
          <w:rFonts w:ascii="Times New Roman" w:hAnsi="Times New Roman" w:eastAsia="Times New Roman" w:cs="Times New Roman"/>
          <w:sz w:val="24"/>
          <w:szCs w:val="24"/>
        </w:rPr>
        <w:t>dos, sujeitas e valores ausentes, cumprindo assim as etapas, descritas n</w:t>
      </w:r>
      <w:del w:id="489" w:author="Josiane Araújo" w:date="2022-05-07T17:43:00Z">
        <w:r>
          <w:rPr>
            <w:rFonts w:ascii="Times New Roman" w:hAnsi="Times New Roman" w:eastAsia="Times New Roman" w:cs="Times New Roman"/>
            <w:sz w:val="24"/>
            <w:szCs w:val="24"/>
          </w:rPr>
          <w:delText>est</w:delText>
        </w:r>
      </w:del>
      <w:r>
        <w:rPr>
          <w:rFonts w:ascii="Times New Roman" w:hAnsi="Times New Roman" w:eastAsia="Times New Roman" w:cs="Times New Roman"/>
          <w:sz w:val="24"/>
          <w:szCs w:val="24"/>
        </w:rPr>
        <w:t xml:space="preserve">a </w:t>
      </w:r>
      <w:ins w:id="490" w:author="Josiane Araújo" w:date="2022-05-07T17:43:00Z">
        <w:r>
          <w:rPr>
            <w:rFonts w:ascii="Times New Roman" w:hAnsi="Times New Roman" w:eastAsia="Times New Roman" w:cs="Times New Roman"/>
            <w:sz w:val="24"/>
            <w:szCs w:val="24"/>
            <w:lang w:val="pt-BR"/>
          </w:rPr>
          <w:t xml:space="preserve">referida </w:t>
        </w:r>
      </w:ins>
      <w:r>
        <w:rPr>
          <w:rFonts w:ascii="Times New Roman" w:hAnsi="Times New Roman" w:eastAsia="Times New Roman" w:cs="Times New Roman"/>
          <w:sz w:val="24"/>
          <w:szCs w:val="24"/>
        </w:rPr>
        <w:t xml:space="preserve">revisão bibliográfica, que se dispõe </w:t>
      </w:r>
      <w:ins w:id="491" w:author="Josiane Araújo" w:date="2022-05-07T17:43:00Z">
        <w:r>
          <w:rPr>
            <w:rFonts w:ascii="Times New Roman" w:hAnsi="Times New Roman" w:eastAsia="Times New Roman" w:cs="Times New Roman"/>
            <w:sz w:val="24"/>
            <w:szCs w:val="24"/>
            <w:lang w:val="pt-BR" w:eastAsia="zh-CN"/>
          </w:rPr>
          <w:t>à</w:t>
        </w:r>
      </w:ins>
      <w:del w:id="492" w:author="Josiane Araújo" w:date="2022-05-07T17:43: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 xml:space="preserve"> análise de dados.</w:t>
      </w:r>
      <w:commentRangeEnd w:id="18"/>
      <w:r>
        <w:rPr>
          <w:rStyle w:val="10"/>
        </w:rPr>
        <w:commentReference w:id="18"/>
      </w:r>
    </w:p>
    <w:p>
      <w:pPr>
        <w:spacing w:line="240" w:lineRule="auto"/>
        <w:ind w:firstLine="0"/>
        <w:jc w:val="left"/>
        <w:rPr>
          <w:rFonts w:hint="eastAsia" w:ascii="Times New Roman" w:hAnsi="Times New Roman" w:eastAsia="Times New Roman" w:cs="Times New Roman"/>
          <w:b/>
          <w:bCs/>
          <w:sz w:val="24"/>
          <w:szCs w:val="24"/>
          <w:lang w:eastAsia="zh-CN"/>
        </w:rPr>
        <w:pPrChange w:id="493" w:author="Josiane Araújo" w:date="2022-05-07T17:16:00Z">
          <w:pPr>
            <w:ind w:firstLine="850"/>
            <w:jc w:val="both"/>
          </w:pPr>
        </w:pPrChange>
      </w:pPr>
      <w:ins w:id="494" w:author="Josiane Araújo" w:date="2022-05-07T17:16:00Z">
        <w:r>
          <w:rPr>
            <w:rFonts w:ascii="Times New Roman" w:hAnsi="Times New Roman" w:eastAsia="Times New Roman" w:cs="Times New Roman"/>
            <w:b/>
            <w:bCs/>
            <w:sz w:val="24"/>
            <w:szCs w:val="24"/>
          </w:rPr>
          <w:br w:type="page"/>
        </w:r>
      </w:ins>
    </w:p>
    <w:p>
      <w:pPr>
        <w:jc w:val="both"/>
        <w:rPr>
          <w:rFonts w:ascii="Times New Roman" w:hAnsi="Times New Roman" w:eastAsia="Times New Roman" w:cs="Times New Roman"/>
          <w:b/>
          <w:bCs/>
          <w:sz w:val="24"/>
          <w:szCs w:val="24"/>
        </w:rPr>
      </w:pPr>
      <w:commentRangeStart w:id="19"/>
      <w:r>
        <w:rPr>
          <w:rFonts w:ascii="Times New Roman" w:hAnsi="Times New Roman" w:eastAsia="Times New Roman" w:cs="Times New Roman"/>
          <w:b/>
          <w:bCs/>
          <w:sz w:val="24"/>
          <w:szCs w:val="24"/>
        </w:rPr>
        <w:t>3 METODOLOGIA</w:t>
      </w:r>
      <w:commentRangeEnd w:id="19"/>
      <w:r>
        <w:rPr>
          <w:rStyle w:val="10"/>
        </w:rPr>
        <w:commentReference w:id="19"/>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commentRangeStart w:id="20"/>
      <w:r>
        <w:rPr>
          <w:rFonts w:ascii="Times New Roman" w:hAnsi="Times New Roman" w:eastAsia="Times New Roman" w:cs="Times New Roman"/>
          <w:sz w:val="24"/>
          <w:szCs w:val="24"/>
        </w:rPr>
        <w:t xml:space="preserve">É importante destacar o  principal objetivo deste trabalho, realizar um estudo de caso sobre as bases de dados do Covid19 e da vacinação contra covid19, </w:t>
      </w:r>
      <w:del w:id="495" w:author="Josiane Araújo" w:date="2022-05-07T17:44:00Z">
        <w:r>
          <w:rPr>
            <w:rFonts w:ascii="Times New Roman" w:hAnsi="Times New Roman" w:eastAsia="Times New Roman" w:cs="Times New Roman"/>
            <w:sz w:val="24"/>
            <w:szCs w:val="24"/>
          </w:rPr>
          <w:delText xml:space="preserve">que no noticiário retrata como a maior pandemia que o Mundo passou, para isso, foi </w:delText>
        </w:r>
      </w:del>
      <w:r>
        <w:rPr>
          <w:rFonts w:ascii="Times New Roman" w:hAnsi="Times New Roman" w:eastAsia="Times New Roman" w:cs="Times New Roman"/>
          <w:sz w:val="24"/>
          <w:szCs w:val="24"/>
        </w:rPr>
        <w:t>utilizado a aplicação Python, jupyter Notebook para análise.</w:t>
      </w:r>
      <w:commentRangeEnd w:id="20"/>
      <w:r>
        <w:rPr>
          <w:rStyle w:val="10"/>
        </w:rPr>
        <w:commentReference w:id="20"/>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3.1 O que é e motivo de utilizar Python</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Nesta seção serão apresentadas as ferramentas, técnicas, equipamentos, amostras e os procedimentos usados para se obter os resultados desejados com o uso da aplicação Python, mais especificamente, Jupyter Notebook.</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Primeiramente, McKinney(2018) explica que Python surgiu em 1991, e com Perl, Ruby e outras, se tornou uma das linguagens de programação interpretadas mais populares, sendo Python e Ruby popularizaram-se mesmo a partir de 2005 na construção de sites, através de seus frameworks Rails do Ruby e Django do Python. Foram chamadas de linguagens de scripting, pois permitiam escrever pequenos programas ou scripts, rapidamente, para automatizar tarefas. Após 10 anos, Python deixou de ser uma linguagem inovadora para  ser usada em ciência de dados, aprendizado de máquina(machine learning) e desenvolvimento de softwares em geral, tanto no ambiente acadêmico, quanto no mercado.</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McKinney, explica também, que decorrer da análise e modelagem dos dados , 80% do tempo é gasto em sua preparação como carga, limpeza, transformação e reorganização, algumas bases de dados não constituem o formato correto para determinada tarefa, porém a biblioteca pandas, do Python, traz ferramentas de alto nível, rápido e flexível, para permitir manipulação dos dados e deixá-los no formato correto, explica McKinney(2018).</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Para Al Sweigart Python se refere à linguagem de programação (com regras de sintaxe para escrever o que é considerado um código Python válido) e ao software do interpretador Python, que lê o código-fonte(escrito na linguagem Python) é executa suas instruções. O interpretador Python é gratuito e pode ser baixado de http://python.org/ , há várias versões para Linux, OS X e WINDOWS.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 Python é proveniente do grupo surreal de comédia britânico monty python, e não do nome da cobra e seus programadores chamados carinhosamente de Pythonistas.</w:t>
      </w:r>
    </w:p>
    <w:p>
      <w:pPr>
        <w:ind w:firstLine="283"/>
        <w:jc w:val="both"/>
        <w:rPr>
          <w:ins w:id="496" w:author="Josiane Araújo" w:date="2022-05-07T17:16:00Z"/>
          <w:rFonts w:hint="eastAsia" w:ascii="Times New Roman" w:hAnsi="Times New Roman" w:eastAsia="Times New Roman" w:cs="Times New Roman"/>
          <w:sz w:val="24"/>
          <w:szCs w:val="24"/>
          <w:lang w:eastAsia="zh-CN"/>
        </w:rPr>
      </w:pPr>
      <w:ins w:id="497" w:author="Josiane Araújo" w:date="2022-05-07T17:46:00Z">
        <w:r>
          <w:rPr>
            <w:rFonts w:ascii="Times New Roman" w:hAnsi="Times New Roman" w:eastAsia="Times New Roman" w:cs="Times New Roman"/>
            <w:sz w:val="24"/>
            <w:szCs w:val="24"/>
            <w:lang w:val="pt-BR" w:eastAsia="zh-CN"/>
          </w:rPr>
          <w:t>D</w:t>
        </w:r>
      </w:ins>
      <w:r>
        <w:rPr>
          <w:rFonts w:ascii="Times New Roman" w:hAnsi="Times New Roman" w:eastAsia="Times New Roman" w:cs="Times New Roman"/>
          <w:sz w:val="24"/>
          <w:szCs w:val="24"/>
        </w:rPr>
        <w:t xml:space="preserve">evido </w:t>
      </w:r>
      <w:ins w:id="498" w:author="Josiane Araújo" w:date="2022-05-07T17:46:00Z">
        <w:r>
          <w:rPr>
            <w:rFonts w:ascii="Times New Roman" w:hAnsi="Times New Roman" w:eastAsia="Times New Roman" w:cs="Times New Roman"/>
            <w:sz w:val="24"/>
            <w:szCs w:val="24"/>
            <w:lang w:val="pt-BR"/>
          </w:rPr>
          <w:t xml:space="preserve">à </w:t>
        </w:r>
      </w:ins>
      <w:r>
        <w:rPr>
          <w:rFonts w:ascii="Times New Roman" w:hAnsi="Times New Roman" w:eastAsia="Times New Roman" w:cs="Times New Roman"/>
          <w:sz w:val="24"/>
          <w:szCs w:val="24"/>
        </w:rPr>
        <w:t>gravidade da pandemia, um exército de profissionais no mundo, determin</w:t>
      </w:r>
      <w:ins w:id="499" w:author="Josiane Araújo" w:date="2022-05-07T17:47:00Z">
        <w:r>
          <w:rPr>
            <w:rFonts w:hint="eastAsia" w:ascii="Times New Roman" w:hAnsi="Times New Roman" w:eastAsia="Times New Roman" w:cs="Times New Roman"/>
            <w:sz w:val="24"/>
            <w:szCs w:val="24"/>
            <w:lang w:eastAsia="zh-CN"/>
          </w:rPr>
          <w:t>o</w:t>
        </w:r>
      </w:ins>
      <w:ins w:id="500" w:author="Josiane Araújo" w:date="2022-05-07T17:47:00Z">
        <w:r>
          <w:rPr>
            <w:rFonts w:ascii="Times New Roman" w:hAnsi="Times New Roman" w:eastAsia="Times New Roman" w:cs="Times New Roman"/>
            <w:sz w:val="24"/>
            <w:szCs w:val="24"/>
            <w:lang w:val="pt-BR" w:eastAsia="zh-CN"/>
          </w:rPr>
          <w:t>u-se</w:t>
        </w:r>
      </w:ins>
      <w:r>
        <w:rPr>
          <w:rFonts w:ascii="Times New Roman" w:hAnsi="Times New Roman" w:eastAsia="Times New Roman" w:cs="Times New Roman"/>
          <w:sz w:val="24"/>
          <w:szCs w:val="24"/>
        </w:rPr>
        <w:t xml:space="preserve"> a enfrentar a pandemia e socorrer os enfermos</w:t>
      </w:r>
      <w:ins w:id="501" w:author="Josiane Araújo" w:date="2022-05-07T17:47:00Z">
        <w:r>
          <w:rPr>
            <w:rFonts w:hint="eastAsia" w:ascii="Times New Roman" w:hAnsi="Times New Roman" w:eastAsia="Times New Roman" w:cs="Times New Roman"/>
            <w:sz w:val="24"/>
            <w:szCs w:val="24"/>
            <w:lang w:eastAsia="zh-CN"/>
          </w:rPr>
          <w:t>.</w:t>
        </w:r>
      </w:ins>
      <w:r>
        <w:rPr>
          <w:rFonts w:ascii="Times New Roman" w:hAnsi="Times New Roman" w:eastAsia="Times New Roman" w:cs="Times New Roman"/>
          <w:sz w:val="24"/>
          <w:szCs w:val="24"/>
        </w:rPr>
        <w:t xml:space="preserve"> </w:t>
      </w:r>
      <w:ins w:id="502" w:author="Josiane Araújo" w:date="2022-05-07T17:47:00Z">
        <w:r>
          <w:rPr>
            <w:rFonts w:hint="eastAsia" w:ascii="Times New Roman" w:hAnsi="Times New Roman" w:eastAsia="Times New Roman" w:cs="Times New Roman"/>
            <w:sz w:val="24"/>
            <w:szCs w:val="24"/>
            <w:lang w:eastAsia="zh-CN"/>
          </w:rPr>
          <w:t>C</w:t>
        </w:r>
      </w:ins>
      <w:r>
        <w:rPr>
          <w:rFonts w:ascii="Times New Roman" w:hAnsi="Times New Roman" w:eastAsia="Times New Roman" w:cs="Times New Roman"/>
          <w:sz w:val="24"/>
          <w:szCs w:val="24"/>
        </w:rPr>
        <w:t>om isso</w:t>
      </w:r>
      <w:ins w:id="503" w:author="Josiane Araújo" w:date="2022-05-07T17:4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ins w:id="504" w:author="Josiane Araújo" w:date="2022-05-07T17:47:00Z">
        <w:r>
          <w:rPr>
            <w:rFonts w:ascii="Times New Roman" w:hAnsi="Times New Roman" w:eastAsia="Times New Roman" w:cs="Times New Roman"/>
            <w:sz w:val="24"/>
            <w:szCs w:val="24"/>
            <w:lang w:val="pt-BR"/>
          </w:rPr>
          <w:t>vários</w:t>
        </w:r>
      </w:ins>
      <w:r>
        <w:rPr>
          <w:rFonts w:ascii="Times New Roman" w:hAnsi="Times New Roman" w:eastAsia="Times New Roman" w:cs="Times New Roman"/>
          <w:sz w:val="24"/>
          <w:szCs w:val="24"/>
        </w:rPr>
        <w:t xml:space="preserve"> profissionais</w:t>
      </w:r>
      <w:ins w:id="505" w:author="Josiane Araújo" w:date="2022-05-07T17:4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que tinham por objetivo alimentar sistemas com as bases de dados obtidas, consequentemente, </w:t>
      </w:r>
      <w:ins w:id="506" w:author="Josiane Araújo" w:date="2022-05-07T17:47:00Z">
        <w:r>
          <w:rPr>
            <w:rFonts w:ascii="Times New Roman" w:hAnsi="Times New Roman" w:eastAsia="Times New Roman" w:cs="Times New Roman"/>
            <w:sz w:val="24"/>
            <w:szCs w:val="24"/>
            <w:lang w:val="pt-BR" w:eastAsia="zh-CN"/>
          </w:rPr>
          <w:t xml:space="preserve"> </w:t>
        </w:r>
      </w:ins>
      <w:ins w:id="507" w:author="Josiane Araújo" w:date="2022-05-07T17:48:00Z">
        <w:r>
          <w:rPr>
            <w:rFonts w:ascii="Times New Roman" w:hAnsi="Times New Roman" w:eastAsia="Times New Roman" w:cs="Times New Roman"/>
            <w:sz w:val="24"/>
            <w:szCs w:val="24"/>
            <w:lang w:val="pt-BR" w:eastAsia="zh-CN"/>
          </w:rPr>
          <w:t xml:space="preserve">devido à </w:t>
        </w:r>
      </w:ins>
      <w:r>
        <w:rPr>
          <w:rFonts w:ascii="Times New Roman" w:hAnsi="Times New Roman" w:eastAsia="Times New Roman" w:cs="Times New Roman"/>
          <w:sz w:val="24"/>
          <w:szCs w:val="24"/>
        </w:rPr>
        <w:t xml:space="preserve"> pressa, falta de padronização </w:t>
      </w:r>
      <w:ins w:id="508" w:author="Josiane Araújo" w:date="2022-05-07T17:50:00Z">
        <w:r>
          <w:rPr>
            <w:rFonts w:ascii="Times New Roman" w:hAnsi="Times New Roman" w:eastAsia="Times New Roman" w:cs="Times New Roman"/>
            <w:sz w:val="24"/>
            <w:szCs w:val="24"/>
            <w:lang w:val="pt-BR"/>
          </w:rPr>
          <w:t xml:space="preserve">no uso </w:t>
        </w:r>
      </w:ins>
      <w:ins w:id="509" w:author="Josiane Araújo" w:date="2022-05-07T17:50:00Z">
        <w:r>
          <w:rPr>
            <w:rFonts w:hint="eastAsia" w:ascii="Times New Roman" w:hAnsi="Times New Roman" w:eastAsia="Times New Roman" w:cs="Times New Roman"/>
            <w:sz w:val="24"/>
            <w:szCs w:val="24"/>
            <w:lang w:eastAsia="zh-CN"/>
          </w:rPr>
          <w:t>d</w:t>
        </w:r>
      </w:ins>
      <w:r>
        <w:rPr>
          <w:rFonts w:ascii="Times New Roman" w:hAnsi="Times New Roman" w:eastAsia="Times New Roman" w:cs="Times New Roman"/>
          <w:sz w:val="24"/>
          <w:szCs w:val="24"/>
        </w:rPr>
        <w:t xml:space="preserve">os sistemas, podem </w:t>
      </w:r>
      <w:ins w:id="510" w:author="Josiane Araújo" w:date="2022-05-07T17:49:00Z">
        <w:r>
          <w:rPr>
            <w:rFonts w:ascii="Times New Roman" w:hAnsi="Times New Roman" w:eastAsia="Times New Roman" w:cs="Times New Roman"/>
            <w:sz w:val="24"/>
            <w:szCs w:val="24"/>
            <w:lang w:val="pt-BR"/>
          </w:rPr>
          <w:t>ter comprometido</w:t>
        </w:r>
      </w:ins>
      <w:ins w:id="511" w:author="Josiane Araújo" w:date="2022-05-07T17:49:00Z">
        <w:r>
          <w:rPr>
            <w:rFonts w:ascii="Times New Roman" w:hAnsi="Times New Roman" w:eastAsia="Times New Roman" w:cs="Times New Roman"/>
            <w:sz w:val="24"/>
            <w:szCs w:val="24"/>
          </w:rPr>
          <w:t xml:space="preserve"> </w:t>
        </w:r>
      </w:ins>
      <w:ins w:id="512" w:author="Josiane Araújo" w:date="2022-05-07T17:49:00Z">
        <w:r>
          <w:rPr>
            <w:rFonts w:ascii="Times New Roman" w:hAnsi="Times New Roman" w:eastAsia="Times New Roman" w:cs="Times New Roman"/>
            <w:sz w:val="24"/>
            <w:szCs w:val="24"/>
            <w:lang w:val="pt-BR"/>
          </w:rPr>
          <w:t xml:space="preserve">o fornecimento da informação, e com isso, causando graves falhas na </w:t>
        </w:r>
      </w:ins>
      <w:ins w:id="513" w:author="Josiane Araújo" w:date="2022-05-07T17:50:00Z">
        <w:r>
          <w:rPr>
            <w:rFonts w:ascii="Times New Roman" w:hAnsi="Times New Roman" w:eastAsia="Times New Roman" w:cs="Times New Roman"/>
            <w:sz w:val="24"/>
            <w:szCs w:val="24"/>
            <w:lang w:val="pt-BR"/>
          </w:rPr>
          <w:t>alimentação e divulgação dos dados.</w:t>
        </w:r>
      </w:ins>
    </w:p>
    <w:p>
      <w:pPr>
        <w:spacing w:line="240" w:lineRule="auto"/>
        <w:ind w:firstLine="0"/>
        <w:jc w:val="left"/>
        <w:rPr>
          <w:rFonts w:hint="eastAsia" w:ascii="Times New Roman" w:hAnsi="Times New Roman" w:eastAsia="Times New Roman" w:cs="Times New Roman"/>
          <w:sz w:val="24"/>
          <w:szCs w:val="24"/>
          <w:lang w:eastAsia="zh-CN"/>
        </w:rPr>
        <w:pPrChange w:id="514" w:author="Josiane Araújo" w:date="2022-05-07T17:16:00Z">
          <w:pPr>
            <w:ind w:firstLine="283"/>
            <w:jc w:val="both"/>
          </w:pPr>
        </w:pPrChange>
      </w:pPr>
      <w:ins w:id="515" w:author="Josiane Araújo" w:date="2022-05-07T17:16:00Z">
        <w:r>
          <w:rPr>
            <w:rFonts w:ascii="Times New Roman" w:hAnsi="Times New Roman" w:eastAsia="Times New Roman" w:cs="Times New Roman"/>
            <w:sz w:val="24"/>
            <w:szCs w:val="24"/>
          </w:rPr>
          <w:br w:type="page"/>
        </w:r>
      </w:ins>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RESULTADOS E ANÁLISE DOS DADOS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 uma breve apresentação da aplicação Python, </w:t>
      </w:r>
      <w:del w:id="516" w:author="Josiane Araújo" w:date="2022-05-07T17:51:00Z">
        <w:r>
          <w:rPr>
            <w:rFonts w:ascii="Times New Roman" w:hAnsi="Times New Roman" w:eastAsia="Times New Roman" w:cs="Times New Roman"/>
            <w:sz w:val="24"/>
            <w:szCs w:val="24"/>
          </w:rPr>
          <w:delText>n</w:delText>
        </w:r>
      </w:del>
      <w:r>
        <w:rPr>
          <w:rFonts w:ascii="Times New Roman" w:hAnsi="Times New Roman" w:eastAsia="Times New Roman" w:cs="Times New Roman"/>
          <w:sz w:val="24"/>
          <w:szCs w:val="24"/>
        </w:rPr>
        <w:t>a figura abaixo, mostra</w:t>
      </w:r>
      <w:ins w:id="517" w:author="Josiane Araújo" w:date="2022-05-07T17:51:00Z">
        <w:r>
          <w:rPr>
            <w:rFonts w:ascii="Times New Roman" w:hAnsi="Times New Roman" w:eastAsia="Times New Roman" w:cs="Times New Roman"/>
            <w:sz w:val="24"/>
            <w:szCs w:val="24"/>
            <w:lang w:val="pt-BR"/>
          </w:rPr>
          <w:t xml:space="preserve"> a</w:t>
        </w:r>
      </w:ins>
      <w:r>
        <w:rPr>
          <w:rFonts w:ascii="Times New Roman" w:hAnsi="Times New Roman" w:eastAsia="Times New Roman" w:cs="Times New Roman"/>
          <w:sz w:val="24"/>
          <w:szCs w:val="24"/>
        </w:rPr>
        <w:t xml:space="preserve"> importação das bibliotecas necessárias para análise e manipulação dos dados, como a biblioteca numpy, pandas e matplotlib.</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81270" cy="19335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1"/>
                    <a:srcRect/>
                    <a:stretch>
                      <a:fillRect/>
                    </a:stretch>
                  </pic:blipFill>
                  <pic:spPr>
                    <a:xfrm>
                      <a:off x="0" y="0"/>
                      <a:ext cx="5081588" cy="1933575"/>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Figura 3 </w:t>
      </w:r>
      <w:ins w:id="518" w:author="Josiane Araújo" w:date="2022-05-07T17:52: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Importa</w:t>
      </w:r>
      <w:ins w:id="519" w:author="Josiane Araújo" w:date="2022-05-07T17:51:00Z">
        <w:r>
          <w:rPr>
            <w:rFonts w:hint="eastAsia" w:ascii="Times New Roman" w:hAnsi="Times New Roman" w:eastAsia="Times New Roman" w:cs="Times New Roman"/>
            <w:sz w:val="24"/>
            <w:szCs w:val="24"/>
            <w:lang w:eastAsia="zh-CN"/>
          </w:rPr>
          <w:t>ç</w:t>
        </w:r>
      </w:ins>
      <w:ins w:id="520" w:author="Josiane Araújo" w:date="2022-05-07T17:51:00Z">
        <w:r>
          <w:rPr>
            <w:rFonts w:ascii="Times New Roman" w:hAnsi="Times New Roman" w:eastAsia="Times New Roman" w:cs="Times New Roman"/>
            <w:sz w:val="24"/>
            <w:szCs w:val="24"/>
            <w:lang w:val="pt-BR" w:eastAsia="zh-CN"/>
          </w:rPr>
          <w:t xml:space="preserve">ão </w:t>
        </w:r>
      </w:ins>
      <w:ins w:id="521" w:author="Josiane Araújo" w:date="2022-05-07T17:52:00Z">
        <w:r>
          <w:rPr>
            <w:rFonts w:ascii="Times New Roman" w:hAnsi="Times New Roman" w:eastAsia="Times New Roman" w:cs="Times New Roman"/>
            <w:sz w:val="24"/>
            <w:szCs w:val="24"/>
            <w:lang w:val="pt-BR" w:eastAsia="zh-CN"/>
          </w:rPr>
          <w:t>de</w:t>
        </w:r>
      </w:ins>
      <w:del w:id="522" w:author="Josiane Araújo" w:date="2022-05-07T17:51:00Z">
        <w:r>
          <w:rPr>
            <w:rFonts w:ascii="Times New Roman" w:hAnsi="Times New Roman" w:eastAsia="Times New Roman" w:cs="Times New Roman"/>
            <w:sz w:val="24"/>
            <w:szCs w:val="24"/>
          </w:rPr>
          <w:delText>ndo</w:delText>
        </w:r>
      </w:del>
      <w:r>
        <w:rPr>
          <w:rFonts w:ascii="Times New Roman" w:hAnsi="Times New Roman" w:eastAsia="Times New Roman" w:cs="Times New Roman"/>
          <w:sz w:val="24"/>
          <w:szCs w:val="24"/>
        </w:rPr>
        <w:t xml:space="preserve"> bibliotecas no python para análise da base de dados.</w:t>
      </w: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Já na figura 4, </w:t>
      </w:r>
      <w:del w:id="523" w:author="Josiane Araújo" w:date="2022-05-07T17:51:00Z">
        <w:r>
          <w:rPr>
            <w:rFonts w:ascii="Times New Roman" w:hAnsi="Times New Roman" w:eastAsia="Times New Roman" w:cs="Times New Roman"/>
            <w:sz w:val="24"/>
            <w:szCs w:val="24"/>
          </w:rPr>
          <w:delText xml:space="preserve">mostra </w:delText>
        </w:r>
      </w:del>
      <w:ins w:id="524" w:author="Josiane Araújo" w:date="2022-05-07T17:51:00Z">
        <w:r>
          <w:rPr>
            <w:rFonts w:ascii="Times New Roman" w:hAnsi="Times New Roman" w:eastAsia="Times New Roman" w:cs="Times New Roman"/>
            <w:sz w:val="24"/>
            <w:szCs w:val="24"/>
            <w:lang w:val="pt-BR"/>
          </w:rPr>
          <w:t xml:space="preserve">observa-se a </w:t>
        </w:r>
      </w:ins>
      <w:r>
        <w:rPr>
          <w:rFonts w:ascii="Times New Roman" w:hAnsi="Times New Roman" w:eastAsia="Times New Roman" w:cs="Times New Roman"/>
          <w:sz w:val="24"/>
          <w:szCs w:val="24"/>
        </w:rPr>
        <w:t>importa</w:t>
      </w:r>
      <w:del w:id="525" w:author="Josiane Araújo" w:date="2022-05-07T17:51:00Z">
        <w:r>
          <w:rPr>
            <w:rFonts w:ascii="Times New Roman" w:hAnsi="Times New Roman" w:eastAsia="Times New Roman" w:cs="Times New Roman"/>
            <w:sz w:val="24"/>
            <w:szCs w:val="24"/>
          </w:rPr>
          <w:delText>n</w:delText>
        </w:r>
      </w:del>
      <w:ins w:id="526" w:author="Josiane Araújo" w:date="2022-05-07T17:51:00Z">
        <w:r>
          <w:rPr>
            <w:rFonts w:hint="eastAsia" w:ascii="Times New Roman" w:hAnsi="Times New Roman" w:eastAsia="Times New Roman" w:cs="Times New Roman"/>
            <w:sz w:val="24"/>
            <w:szCs w:val="24"/>
            <w:lang w:eastAsia="zh-CN"/>
          </w:rPr>
          <w:t>ç</w:t>
        </w:r>
      </w:ins>
      <w:ins w:id="527" w:author="Josiane Araújo" w:date="2022-05-07T17:51:00Z">
        <w:r>
          <w:rPr>
            <w:rFonts w:ascii="Times New Roman" w:hAnsi="Times New Roman" w:eastAsia="Times New Roman" w:cs="Times New Roman"/>
            <w:sz w:val="24"/>
            <w:szCs w:val="24"/>
            <w:lang w:val="pt-BR" w:eastAsia="zh-CN"/>
          </w:rPr>
          <w:t>ã</w:t>
        </w:r>
      </w:ins>
      <w:del w:id="528" w:author="Josiane Araújo" w:date="2022-05-07T17:51:00Z">
        <w:r>
          <w:rPr>
            <w:rFonts w:ascii="Times New Roman" w:hAnsi="Times New Roman" w:eastAsia="Times New Roman" w:cs="Times New Roman"/>
            <w:sz w:val="24"/>
            <w:szCs w:val="24"/>
          </w:rPr>
          <w:delText>d</w:delText>
        </w:r>
      </w:del>
      <w:r>
        <w:rPr>
          <w:rFonts w:ascii="Times New Roman" w:hAnsi="Times New Roman" w:eastAsia="Times New Roman" w:cs="Times New Roman"/>
          <w:sz w:val="24"/>
          <w:szCs w:val="24"/>
        </w:rPr>
        <w:t xml:space="preserve">o </w:t>
      </w:r>
      <w:ins w:id="529" w:author="Josiane Araújo" w:date="2022-05-07T17:51:00Z">
        <w:r>
          <w:rPr>
            <w:rFonts w:ascii="Times New Roman" w:hAnsi="Times New Roman" w:eastAsia="Times New Roman" w:cs="Times New Roman"/>
            <w:sz w:val="24"/>
            <w:szCs w:val="24"/>
            <w:lang w:val="pt-BR"/>
          </w:rPr>
          <w:t>d</w:t>
        </w:r>
      </w:ins>
      <w:r>
        <w:rPr>
          <w:rFonts w:ascii="Times New Roman" w:hAnsi="Times New Roman" w:eastAsia="Times New Roman" w:cs="Times New Roman"/>
          <w:sz w:val="24"/>
          <w:szCs w:val="24"/>
        </w:rPr>
        <w:t>a base de dados para aplicação</w:t>
      </w:r>
      <w:ins w:id="530" w:author="Josiane Araújo" w:date="2022-05-07T17:51:00Z">
        <w:r>
          <w:rPr>
            <w:rFonts w:hint="eastAsia" w:ascii="Times New Roman" w:hAnsi="Times New Roman" w:eastAsia="Times New Roman" w:cs="Times New Roman"/>
            <w:sz w:val="24"/>
            <w:szCs w:val="24"/>
            <w:lang w:eastAsia="zh-CN"/>
          </w:rPr>
          <w:t>.</w:t>
        </w:r>
      </w:ins>
      <w:del w:id="531" w:author="Josiane Araújo" w:date="2022-05-07T17:51: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532" w:author="Josiane Araújo" w:date="2022-05-07T17:51:00Z">
        <w:r>
          <w:rPr>
            <w:rFonts w:hint="eastAsia" w:ascii="Times New Roman" w:hAnsi="Times New Roman" w:eastAsia="Times New Roman" w:cs="Times New Roman"/>
            <w:sz w:val="24"/>
            <w:szCs w:val="24"/>
            <w:lang w:eastAsia="zh-CN"/>
          </w:rPr>
          <w:t>S</w:t>
        </w:r>
      </w:ins>
      <w:del w:id="533" w:author="Josiane Araújo" w:date="2022-05-07T17:51:00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ão 5 arquivos divididos por semestres desde 2020, no qual tem-se 2020 parte 1 e 2, 2021 parte 1 e 2 e 2022 parte 1.</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57470" cy="25241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2" name="image13.png"/>
                    <pic:cNvPicPr preferRelativeResize="0"/>
                  </pic:nvPicPr>
                  <pic:blipFill>
                    <a:blip r:embed="rId12"/>
                    <a:srcRect/>
                    <a:stretch>
                      <a:fillRect/>
                    </a:stretch>
                  </pic:blipFill>
                  <pic:spPr>
                    <a:xfrm>
                      <a:off x="0" y="0"/>
                      <a:ext cx="5157788" cy="2524125"/>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Figura 4 </w:t>
      </w:r>
      <w:ins w:id="534" w:author="Josiane Araújo" w:date="2022-05-07T17:51:00Z">
        <w:r>
          <w:rPr>
            <w:rFonts w:hint="eastAsia" w:ascii="Times New Roman" w:hAnsi="Times New Roman" w:eastAsia="Times New Roman" w:cs="Times New Roman"/>
            <w:sz w:val="24"/>
            <w:szCs w:val="24"/>
            <w:lang w:eastAsia="zh-CN"/>
          </w:rPr>
          <w:t>-</w:t>
        </w:r>
      </w:ins>
      <w:ins w:id="535" w:author="Josiane Araújo" w:date="2022-05-07T17:51:00Z">
        <w:r>
          <w:rPr>
            <w:rFonts w:ascii="Times New Roman" w:hAnsi="Times New Roman" w:eastAsia="Times New Roman" w:cs="Times New Roman"/>
            <w:sz w:val="24"/>
            <w:szCs w:val="24"/>
            <w:lang w:val="pt-BR" w:eastAsia="zh-CN"/>
          </w:rPr>
          <w:t xml:space="preserve"> I</w:t>
        </w:r>
      </w:ins>
      <w:del w:id="536" w:author="Josiane Araújo" w:date="2022-05-07T17:51:00Z">
        <w:r>
          <w:rPr>
            <w:rFonts w:ascii="Times New Roman" w:hAnsi="Times New Roman" w:eastAsia="Times New Roman" w:cs="Times New Roman"/>
            <w:sz w:val="24"/>
            <w:szCs w:val="24"/>
          </w:rPr>
          <w:delText>Mostrando i</w:delText>
        </w:r>
      </w:del>
      <w:r>
        <w:rPr>
          <w:rFonts w:ascii="Times New Roman" w:hAnsi="Times New Roman" w:eastAsia="Times New Roman" w:cs="Times New Roman"/>
          <w:sz w:val="24"/>
          <w:szCs w:val="24"/>
        </w:rPr>
        <w:t>mportação da base de dados para Python.</w:t>
      </w:r>
    </w:p>
    <w:p>
      <w:pPr>
        <w:ind w:firstLine="850"/>
        <w:jc w:val="both"/>
        <w:rPr>
          <w:rFonts w:ascii="Times New Roman" w:hAnsi="Times New Roman" w:eastAsia="Times New Roman" w:cs="Times New Roman"/>
          <w:sz w:val="24"/>
          <w:szCs w:val="24"/>
        </w:rPr>
      </w:pPr>
    </w:p>
    <w:p>
      <w:pPr>
        <w:ind w:firstLine="283"/>
        <w:jc w:val="both"/>
        <w:rPr>
          <w:ins w:id="537" w:author="Josiane Araújo" w:date="2022-05-07T17:52:00Z"/>
          <w:rFonts w:ascii="Times New Roman" w:hAnsi="Times New Roman" w:eastAsia="Times New Roman" w:cs="Times New Roman"/>
          <w:sz w:val="24"/>
          <w:szCs w:val="24"/>
        </w:rPr>
      </w:pPr>
      <w:r>
        <w:rPr>
          <w:rFonts w:ascii="Times New Roman" w:hAnsi="Times New Roman" w:eastAsia="Times New Roman" w:cs="Times New Roman"/>
          <w:sz w:val="24"/>
          <w:szCs w:val="24"/>
        </w:rPr>
        <w:t>Explicando as formas de tratamento da base de dados, na figura 5, a linha 12 cria um DataFrame com nome de geral e concatena as partes da base importada, formando uma base completa</w:t>
      </w:r>
      <w:ins w:id="538" w:author="Josiane Araújo" w:date="2022-05-07T17:53:00Z">
        <w:r>
          <w:rPr>
            <w:rFonts w:hint="eastAsia" w:ascii="Times New Roman" w:hAnsi="Times New Roman" w:eastAsia="Times New Roman" w:cs="Times New Roman"/>
            <w:sz w:val="24"/>
            <w:szCs w:val="24"/>
            <w:lang w:eastAsia="zh-CN"/>
          </w:rPr>
          <w:t>.</w:t>
        </w:r>
      </w:ins>
      <w:ins w:id="539" w:author="Josiane Araújo" w:date="2022-05-07T17:53:00Z">
        <w:r>
          <w:rPr>
            <w:rFonts w:ascii="Times New Roman" w:hAnsi="Times New Roman" w:eastAsia="Times New Roman" w:cs="Times New Roman"/>
            <w:sz w:val="24"/>
            <w:szCs w:val="24"/>
            <w:lang w:val="pt-BR" w:eastAsia="zh-CN"/>
          </w:rPr>
          <w:t xml:space="preserve"> N</w:t>
        </w:r>
      </w:ins>
      <w:del w:id="540" w:author="Josiane Araújo" w:date="2022-05-07T17:53:00Z">
        <w:r>
          <w:rPr>
            <w:rFonts w:ascii="Times New Roman" w:hAnsi="Times New Roman" w:eastAsia="Times New Roman" w:cs="Times New Roman"/>
            <w:sz w:val="24"/>
            <w:szCs w:val="24"/>
          </w:rPr>
          <w:delText xml:space="preserve"> e n</w:delText>
        </w:r>
      </w:del>
      <w:r>
        <w:rPr>
          <w:rFonts w:ascii="Times New Roman" w:hAnsi="Times New Roman" w:eastAsia="Times New Roman" w:cs="Times New Roman"/>
          <w:sz w:val="24"/>
          <w:szCs w:val="24"/>
        </w:rPr>
        <w:t xml:space="preserve">a linha 13, procedimento renomeia, na coluna mês, o número do mês pelo nome. </w:t>
      </w:r>
    </w:p>
    <w:p>
      <w:pPr>
        <w:spacing w:line="240" w:lineRule="auto"/>
        <w:ind w:firstLine="0"/>
        <w:jc w:val="left"/>
        <w:rPr>
          <w:rFonts w:hint="eastAsia" w:ascii="Times New Roman" w:hAnsi="Times New Roman" w:eastAsia="Times New Roman" w:cs="Times New Roman"/>
          <w:sz w:val="24"/>
          <w:szCs w:val="24"/>
          <w:lang w:eastAsia="zh-CN"/>
        </w:rPr>
        <w:pPrChange w:id="541" w:author="Josiane Araújo" w:date="2022-05-07T17:52:00Z">
          <w:pPr>
            <w:ind w:firstLine="283"/>
            <w:jc w:val="both"/>
          </w:pPr>
        </w:pPrChange>
      </w:pPr>
      <w:ins w:id="542" w:author="Josiane Araújo" w:date="2022-05-07T17:52:00Z">
        <w:r>
          <w:rPr>
            <w:rFonts w:ascii="Times New Roman" w:hAnsi="Times New Roman" w:eastAsia="Times New Roman" w:cs="Times New Roman"/>
            <w:sz w:val="24"/>
            <w:szCs w:val="24"/>
          </w:rPr>
          <w:br w:type="page"/>
        </w:r>
      </w:ins>
    </w:p>
    <w:p>
      <w:pPr>
        <w:ind w:firstLine="850"/>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409575</wp:posOffset>
            </wp:positionH>
            <wp:positionV relativeFrom="paragraph">
              <wp:posOffset>48895</wp:posOffset>
            </wp:positionV>
            <wp:extent cx="5148580" cy="2705100"/>
            <wp:effectExtent l="0" t="0" r="0" b="0"/>
            <wp:wrapNone/>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13"/>
                    <a:srcRect/>
                    <a:stretch>
                      <a:fillRect/>
                    </a:stretch>
                  </pic:blipFill>
                  <pic:spPr>
                    <a:xfrm>
                      <a:off x="0" y="0"/>
                      <a:ext cx="5148263" cy="2705100"/>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p>
    <w:p>
      <w:pPr>
        <w:ind w:firstLine="283"/>
        <w:jc w:val="both"/>
        <w:rPr>
          <w:ins w:id="543" w:author="Josiane Araújo" w:date="2022-05-07T17:53:00Z"/>
          <w:rFonts w:ascii="Times New Roman" w:hAnsi="Times New Roman" w:eastAsia="Times New Roman" w:cs="Times New Roman"/>
          <w:sz w:val="24"/>
          <w:szCs w:val="24"/>
          <w:lang w:eastAsia="zh-CN"/>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 5 - Concatena</w:t>
      </w:r>
      <w:ins w:id="544" w:author="Josiane Araújo" w:date="2022-05-07T17:53:00Z">
        <w:r>
          <w:rPr>
            <w:rFonts w:ascii="Times New Roman" w:hAnsi="Times New Roman" w:eastAsia="Times New Roman" w:cs="Times New Roman"/>
            <w:sz w:val="24"/>
            <w:szCs w:val="24"/>
            <w:lang w:val="pt-BR"/>
          </w:rPr>
          <w:t>ção</w:t>
        </w:r>
      </w:ins>
      <w:r>
        <w:rPr>
          <w:rFonts w:ascii="Times New Roman" w:hAnsi="Times New Roman" w:eastAsia="Times New Roman" w:cs="Times New Roman"/>
          <w:sz w:val="24"/>
          <w:szCs w:val="24"/>
        </w:rPr>
        <w:t xml:space="preserve"> </w:t>
      </w:r>
      <w:ins w:id="545" w:author="Josiane Araújo" w:date="2022-05-07T17:53:00Z">
        <w:r>
          <w:rPr>
            <w:rFonts w:ascii="Times New Roman" w:hAnsi="Times New Roman" w:eastAsia="Times New Roman" w:cs="Times New Roman"/>
            <w:sz w:val="24"/>
            <w:szCs w:val="24"/>
            <w:lang w:val="pt-BR"/>
          </w:rPr>
          <w:t>d</w:t>
        </w:r>
      </w:ins>
      <w:r>
        <w:rPr>
          <w:rFonts w:ascii="Times New Roman" w:hAnsi="Times New Roman" w:eastAsia="Times New Roman" w:cs="Times New Roman"/>
          <w:sz w:val="24"/>
          <w:szCs w:val="24"/>
        </w:rPr>
        <w:t>as bases e transforma</w:t>
      </w:r>
      <w:ins w:id="546" w:author="Josiane Araújo" w:date="2022-05-07T17:53:00Z">
        <w:r>
          <w:rPr>
            <w:rFonts w:ascii="Times New Roman" w:hAnsi="Times New Roman" w:eastAsia="Times New Roman" w:cs="Times New Roman"/>
            <w:sz w:val="24"/>
            <w:szCs w:val="24"/>
            <w:lang w:val="pt-BR"/>
          </w:rPr>
          <w:t>ção</w:t>
        </w:r>
      </w:ins>
      <w:r>
        <w:rPr>
          <w:rFonts w:ascii="Times New Roman" w:hAnsi="Times New Roman" w:eastAsia="Times New Roman" w:cs="Times New Roman"/>
          <w:sz w:val="24"/>
          <w:szCs w:val="24"/>
        </w:rPr>
        <w:t xml:space="preserve"> de número para nome do mês de registro das informações.</w:t>
      </w:r>
    </w:p>
    <w:p>
      <w:pPr>
        <w:ind w:firstLine="283"/>
        <w:jc w:val="both"/>
        <w:rPr>
          <w:rFonts w:ascii="Times New Roman" w:hAnsi="Times New Roman" w:eastAsia="Times New Roman" w:cs="Times New Roman"/>
          <w:sz w:val="24"/>
          <w:szCs w:val="24"/>
        </w:rPr>
      </w:pPr>
    </w:p>
    <w:p>
      <w:pPr>
        <w:ind w:firstLine="283"/>
        <w:jc w:val="both"/>
        <w:rPr>
          <w:del w:id="547" w:author="Josiane Araújo" w:date="2022-05-07T17:53:00Z"/>
          <w:rFonts w:hint="eastAsia" w:ascii="Times New Roman" w:hAnsi="Times New Roman" w:eastAsia="Times New Roman" w:cs="Times New Roman"/>
          <w:sz w:val="24"/>
          <w:szCs w:val="24"/>
        </w:rPr>
      </w:pPr>
    </w:p>
    <w:p>
      <w:pPr>
        <w:ind w:firstLine="283"/>
        <w:jc w:val="both"/>
        <w:rPr>
          <w:del w:id="548" w:author="Josiane Araújo" w:date="2022-05-07T17:53:00Z"/>
          <w:rFonts w:hint="eastAsia" w:ascii="Times New Roman" w:hAnsi="Times New Roman" w:eastAsia="Times New Roman" w:cs="Times New Roman"/>
          <w:sz w:val="24"/>
          <w:szCs w:val="24"/>
        </w:rPr>
      </w:pPr>
    </w:p>
    <w:p>
      <w:pPr>
        <w:ind w:firstLine="283"/>
        <w:jc w:val="both"/>
        <w:rPr>
          <w:del w:id="549" w:author="Josiane Araújo" w:date="2022-05-07T17:53:00Z"/>
          <w:rFonts w:hint="eastAsia" w:ascii="Times New Roman" w:hAnsi="Times New Roman" w:eastAsia="Times New Roman" w:cs="Times New Roman"/>
          <w:sz w:val="24"/>
          <w:szCs w:val="24"/>
        </w:rPr>
      </w:pPr>
    </w:p>
    <w:p>
      <w:pPr>
        <w:ind w:firstLine="283"/>
        <w:jc w:val="both"/>
        <w:rPr>
          <w:del w:id="550" w:author="Josiane Araújo" w:date="2022-05-07T17:53:00Z"/>
          <w:rFonts w:hint="eastAsia" w:ascii="Times New Roman" w:hAnsi="Times New Roman" w:eastAsia="Times New Roman" w:cs="Times New Roman"/>
          <w:sz w:val="24"/>
          <w:szCs w:val="24"/>
        </w:rPr>
      </w:pPr>
    </w:p>
    <w:p>
      <w:pPr>
        <w:ind w:firstLine="283"/>
        <w:jc w:val="both"/>
        <w:rPr>
          <w:del w:id="551" w:author="Josiane Araújo" w:date="2022-05-07T17:53:00Z"/>
          <w:rFonts w:hint="eastAsia" w:ascii="Times New Roman" w:hAnsi="Times New Roman" w:eastAsia="Times New Roman" w:cs="Times New Roman"/>
          <w:sz w:val="24"/>
          <w:szCs w:val="24"/>
        </w:rPr>
      </w:pPr>
    </w:p>
    <w:p>
      <w:pPr>
        <w:ind w:firstLine="0"/>
        <w:jc w:val="both"/>
        <w:rPr>
          <w:rFonts w:hint="eastAsia" w:ascii="Times New Roman" w:hAnsi="Times New Roman" w:eastAsia="Times New Roman" w:cs="Times New Roman"/>
          <w:sz w:val="24"/>
          <w:szCs w:val="24"/>
          <w:lang w:eastAsia="zh-CN"/>
        </w:rPr>
        <w:pPrChange w:id="552" w:author="Josiane Araújo" w:date="2022-05-07T17:53:00Z">
          <w:pPr>
            <w:ind w:firstLine="283"/>
            <w:jc w:val="both"/>
          </w:pPr>
        </w:pPrChange>
      </w:pPr>
    </w:p>
    <w:p>
      <w:pPr>
        <w:ind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figura 6, mostra a forma como alguns municípios foram digitados</w:t>
      </w:r>
      <w:ins w:id="553" w:author="Josiane Araújo" w:date="2022-05-07T17:53:00Z">
        <w:r>
          <w:rPr>
            <w:rFonts w:hint="eastAsia" w:ascii="Times New Roman" w:hAnsi="Times New Roman" w:eastAsia="Times New Roman" w:cs="Times New Roman"/>
            <w:sz w:val="24"/>
            <w:szCs w:val="24"/>
            <w:lang w:eastAsia="zh-CN"/>
          </w:rPr>
          <w:t>.</w:t>
        </w:r>
      </w:ins>
      <w:del w:id="554" w:author="Josiane Araújo" w:date="2022-05-07T17:5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555" w:author="Josiane Araújo" w:date="2022-05-07T17:53:00Z">
        <w:r>
          <w:rPr>
            <w:rFonts w:hint="eastAsia" w:ascii="Times New Roman" w:hAnsi="Times New Roman" w:eastAsia="Times New Roman" w:cs="Times New Roman"/>
            <w:sz w:val="24"/>
            <w:szCs w:val="24"/>
            <w:lang w:eastAsia="zh-CN"/>
          </w:rPr>
          <w:t>P</w:t>
        </w:r>
      </w:ins>
      <w:del w:id="556" w:author="Josiane Araújo" w:date="2022-05-07T17:53:00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or exemplo o Município de Abaeté, palavra acentuada que o sistema não reconhece</w:t>
      </w:r>
      <w:ins w:id="557" w:author="Josiane Araújo" w:date="2022-05-07T17:54:00Z">
        <w:r>
          <w:rPr>
            <w:rFonts w:ascii="Times New Roman" w:hAnsi="Times New Roman" w:eastAsia="Times New Roman" w:cs="Times New Roman"/>
            <w:sz w:val="24"/>
            <w:szCs w:val="24"/>
            <w:lang w:val="pt-BR"/>
          </w:rPr>
          <w:t xml:space="preserve"> o</w:t>
        </w:r>
      </w:ins>
      <w:r>
        <w:rPr>
          <w:rFonts w:ascii="Times New Roman" w:hAnsi="Times New Roman" w:eastAsia="Times New Roman" w:cs="Times New Roman"/>
          <w:sz w:val="24"/>
          <w:szCs w:val="24"/>
        </w:rPr>
        <w:t xml:space="preserve"> tipo de caractere</w:t>
      </w:r>
      <w:ins w:id="558" w:author="Josiane Araújo" w:date="2022-05-07T17:54: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ins w:id="559" w:author="Josiane Araújo" w:date="2022-05-07T17:54:00Z">
        <w:r>
          <w:rPr>
            <w:rFonts w:hint="eastAsia" w:ascii="Times New Roman" w:hAnsi="Times New Roman" w:eastAsia="Times New Roman" w:cs="Times New Roman"/>
            <w:sz w:val="24"/>
            <w:szCs w:val="24"/>
            <w:lang w:eastAsia="zh-CN"/>
          </w:rPr>
          <w:t>H</w:t>
        </w:r>
      </w:ins>
      <w:ins w:id="560" w:author="Josiane Araújo" w:date="2022-05-07T17:54:00Z">
        <w:r>
          <w:rPr>
            <w:rFonts w:ascii="Times New Roman" w:hAnsi="Times New Roman" w:eastAsia="Times New Roman" w:cs="Times New Roman"/>
            <w:sz w:val="24"/>
            <w:szCs w:val="24"/>
            <w:lang w:val="pt-BR" w:eastAsia="zh-CN"/>
          </w:rPr>
          <w:t>ouve a</w:t>
        </w:r>
      </w:ins>
      <w:del w:id="561" w:author="Josiane Araújo" w:date="2022-05-07T17:54: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 xml:space="preserve"> import</w:t>
      </w:r>
      <w:ins w:id="562" w:author="Josiane Araújo" w:date="2022-05-07T17:54:00Z">
        <w:r>
          <w:rPr>
            <w:rFonts w:ascii="Times New Roman" w:hAnsi="Times New Roman" w:eastAsia="Times New Roman" w:cs="Times New Roman"/>
            <w:sz w:val="24"/>
            <w:szCs w:val="24"/>
            <w:lang w:val="pt-BR"/>
          </w:rPr>
          <w:t>ação</w:t>
        </w:r>
      </w:ins>
      <w:del w:id="563" w:author="Josiane Araújo" w:date="2022-05-07T17:54:00Z">
        <w:r>
          <w:rPr>
            <w:rFonts w:ascii="Times New Roman" w:hAnsi="Times New Roman" w:eastAsia="Times New Roman" w:cs="Times New Roman"/>
            <w:sz w:val="24"/>
            <w:szCs w:val="24"/>
          </w:rPr>
          <w:delText>ou</w:delText>
        </w:r>
      </w:del>
      <w:r>
        <w:rPr>
          <w:rFonts w:ascii="Times New Roman" w:hAnsi="Times New Roman" w:eastAsia="Times New Roman" w:cs="Times New Roman"/>
          <w:sz w:val="24"/>
          <w:szCs w:val="24"/>
        </w:rPr>
        <w:t xml:space="preserve"> utilizando caracteres não reconhecidos.</w:t>
      </w:r>
    </w:p>
    <w:p>
      <w:pPr>
        <w:ind w:firstLine="850"/>
        <w:jc w:val="both"/>
        <w:rPr>
          <w:rFonts w:ascii="Times New Roman" w:hAnsi="Times New Roman" w:eastAsia="Times New Roman" w:cs="Times New Roman"/>
          <w:sz w:val="24"/>
          <w:szCs w:val="24"/>
        </w:rPr>
      </w:pPr>
      <w:r>
        <w:drawing>
          <wp:anchor distT="114300" distB="114300" distL="114300" distR="114300" simplePos="0" relativeHeight="251660288" behindDoc="1" locked="0" layoutInCell="1" allowOverlap="1">
            <wp:simplePos x="0" y="0"/>
            <wp:positionH relativeFrom="column">
              <wp:posOffset>352425</wp:posOffset>
            </wp:positionH>
            <wp:positionV relativeFrom="paragraph">
              <wp:posOffset>68580</wp:posOffset>
            </wp:positionV>
            <wp:extent cx="5371465" cy="1381125"/>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4"/>
                    <a:srcRect/>
                    <a:stretch>
                      <a:fillRect/>
                    </a:stretch>
                  </pic:blipFill>
                  <pic:spPr>
                    <a:xfrm>
                      <a:off x="0" y="0"/>
                      <a:ext cx="5371238" cy="1381125"/>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ins w:id="564" w:author="Josiane Araújo" w:date="2022-05-07T17:54:00Z"/>
          <w:rFonts w:ascii="Times New Roman" w:hAnsi="Times New Roman" w:eastAsia="Times New Roman" w:cs="Times New Roman"/>
          <w:sz w:val="24"/>
          <w:szCs w:val="24"/>
          <w:lang w:eastAsia="zh-CN"/>
        </w:rPr>
      </w:pPr>
    </w:p>
    <w:p>
      <w:pPr>
        <w:ind w:firstLine="850"/>
        <w:jc w:val="both"/>
        <w:rPr>
          <w:rFonts w:ascii="Times New Roman" w:hAnsi="Times New Roman" w:eastAsia="Times New Roman" w:cs="Times New Roman"/>
          <w:sz w:val="24"/>
          <w:szCs w:val="24"/>
          <w:lang w:val="pt-PT"/>
        </w:rPr>
      </w:pPr>
      <w:del w:id="565" w:author="Josiane Araújo" w:date="2022-05-07T17:54:00Z">
        <w:r>
          <w:rPr>
            <w:rFonts w:ascii="Times New Roman" w:hAnsi="Times New Roman" w:eastAsia="Times New Roman" w:cs="Times New Roman"/>
            <w:sz w:val="24"/>
            <w:szCs w:val="24"/>
          </w:rPr>
          <w:delText xml:space="preserve">A </w:delText>
        </w:r>
      </w:del>
      <w:r>
        <w:rPr>
          <w:rFonts w:ascii="Times New Roman" w:hAnsi="Times New Roman" w:eastAsia="Times New Roman" w:cs="Times New Roman"/>
          <w:sz w:val="24"/>
          <w:szCs w:val="24"/>
        </w:rPr>
        <w:t>Figura 6</w:t>
      </w:r>
      <w:ins w:id="566" w:author="Josiane Araújo" w:date="2022-05-07T17:54:00Z">
        <w:r>
          <w:rPr>
            <w:rFonts w:ascii="Times New Roman" w:hAnsi="Times New Roman" w:eastAsia="Times New Roman" w:cs="Times New Roman"/>
            <w:sz w:val="24"/>
            <w:szCs w:val="24"/>
            <w:lang w:val="pt-BR"/>
          </w:rPr>
          <w:t xml:space="preserve"> -</w:t>
        </w:r>
      </w:ins>
      <w:r>
        <w:rPr>
          <w:rFonts w:ascii="Times New Roman" w:hAnsi="Times New Roman" w:eastAsia="Times New Roman" w:cs="Times New Roman"/>
          <w:sz w:val="24"/>
          <w:szCs w:val="24"/>
        </w:rPr>
        <w:t xml:space="preserve"> Filtro </w:t>
      </w:r>
      <w:ins w:id="567" w:author="Josiane Araújo" w:date="2022-05-07T17:54:00Z">
        <w:r>
          <w:rPr>
            <w:rFonts w:hint="eastAsia" w:ascii="Times New Roman" w:hAnsi="Times New Roman" w:eastAsia="Times New Roman" w:cs="Times New Roman"/>
            <w:sz w:val="24"/>
            <w:szCs w:val="24"/>
            <w:lang w:val="pt-BR" w:eastAsia="zh-CN"/>
          </w:rPr>
          <w:t>c</w:t>
        </w:r>
      </w:ins>
      <w:ins w:id="568" w:author="Josiane Araújo" w:date="2022-05-07T17:54:00Z">
        <w:r>
          <w:rPr>
            <w:rFonts w:ascii="Times New Roman" w:hAnsi="Times New Roman" w:eastAsia="Times New Roman" w:cs="Times New Roman"/>
            <w:sz w:val="24"/>
            <w:szCs w:val="24"/>
            <w:lang w:val="pt-BR" w:eastAsia="zh-CN"/>
          </w:rPr>
          <w:t>om</w:t>
        </w:r>
      </w:ins>
      <w:del w:id="569" w:author="Josiane Araújo" w:date="2022-05-07T17:54:00Z">
        <w:r>
          <w:rPr>
            <w:rFonts w:ascii="Times New Roman" w:hAnsi="Times New Roman" w:eastAsia="Times New Roman" w:cs="Times New Roman"/>
            <w:sz w:val="24"/>
            <w:szCs w:val="24"/>
          </w:rPr>
          <w:delText>mostra</w:delText>
        </w:r>
      </w:del>
      <w:r>
        <w:rPr>
          <w:rFonts w:ascii="Times New Roman" w:hAnsi="Times New Roman" w:eastAsia="Times New Roman" w:cs="Times New Roman"/>
          <w:sz w:val="24"/>
          <w:szCs w:val="24"/>
        </w:rPr>
        <w:t xml:space="preserve"> nome</w:t>
      </w:r>
      <w:ins w:id="570" w:author="Josiane Araújo" w:date="2022-05-07T17:54: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xml:space="preserve"> d</w:t>
      </w:r>
      <w:ins w:id="571" w:author="Josiane Araújo" w:date="2022-05-07T17:54:00Z">
        <w:r>
          <w:rPr>
            <w:rFonts w:hint="eastAsia" w:ascii="Times New Roman" w:hAnsi="Times New Roman" w:eastAsia="Times New Roman" w:cs="Times New Roman"/>
            <w:sz w:val="24"/>
            <w:szCs w:val="24"/>
            <w:lang w:eastAsia="zh-CN"/>
          </w:rPr>
          <w:t>e</w:t>
        </w:r>
      </w:ins>
      <w:del w:id="572" w:author="Josiane Araújo" w:date="2022-05-07T17:54:00Z">
        <w:r>
          <w:rPr>
            <w:rFonts w:ascii="Times New Roman" w:hAnsi="Times New Roman" w:eastAsia="Times New Roman" w:cs="Times New Roman"/>
            <w:sz w:val="24"/>
            <w:szCs w:val="24"/>
          </w:rPr>
          <w:delText>os</w:delText>
        </w:r>
      </w:del>
      <w:r>
        <w:rPr>
          <w:rFonts w:ascii="Times New Roman" w:hAnsi="Times New Roman" w:eastAsia="Times New Roman" w:cs="Times New Roman"/>
          <w:sz w:val="24"/>
          <w:szCs w:val="24"/>
        </w:rPr>
        <w:t xml:space="preserve"> </w:t>
      </w:r>
      <w:ins w:id="573" w:author="Josiane Araújo" w:date="2022-05-07T17:54:00Z">
        <w:r>
          <w:rPr>
            <w:rFonts w:hint="eastAsia" w:ascii="Times New Roman" w:hAnsi="Times New Roman" w:eastAsia="Times New Roman" w:cs="Times New Roman"/>
            <w:sz w:val="24"/>
            <w:szCs w:val="24"/>
            <w:lang w:eastAsia="zh-CN"/>
          </w:rPr>
          <w:t>m</w:t>
        </w:r>
      </w:ins>
      <w:del w:id="574" w:author="Josiane Araújo" w:date="2022-05-07T17:54: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unicípios com caracteres não reconhecidos</w:t>
      </w:r>
      <w:r>
        <w:rPr>
          <w:rFonts w:ascii="Times New Roman" w:hAnsi="Times New Roman" w:eastAsia="Times New Roman" w:cs="Times New Roman"/>
          <w:sz w:val="24"/>
          <w:szCs w:val="24"/>
          <w:lang w:val="pt-PT"/>
        </w:rPr>
        <w:t>.</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Outro filtro realizado</w:t>
      </w:r>
      <w:ins w:id="575" w:author="Josiane Araújo" w:date="2022-05-07T17:55:00Z">
        <w:r>
          <w:rPr>
            <w:rFonts w:hint="eastAsia" w:ascii="Times New Roman" w:hAnsi="Times New Roman" w:eastAsia="Times New Roman" w:cs="Times New Roman"/>
            <w:sz w:val="24"/>
            <w:szCs w:val="24"/>
            <w:lang w:eastAsia="zh-CN"/>
          </w:rPr>
          <w:t xml:space="preserve"> </w:t>
        </w:r>
      </w:ins>
      <w:ins w:id="576" w:author="Josiane Araújo" w:date="2022-05-07T17:55:00Z">
        <w:r>
          <w:rPr>
            <w:rFonts w:ascii="Times New Roman" w:hAnsi="Times New Roman" w:eastAsia="Times New Roman" w:cs="Times New Roman"/>
            <w:sz w:val="24"/>
            <w:szCs w:val="24"/>
            <w:lang w:val="pt-BR" w:eastAsia="zh-CN"/>
          </w:rPr>
          <w:t xml:space="preserve">foi </w:t>
        </w:r>
      </w:ins>
      <w:del w:id="577" w:author="Josiane Araújo" w:date="2022-05-07T17:55: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selecionando </w:t>
      </w:r>
      <w:ins w:id="578" w:author="Josiane Araújo" w:date="2022-05-07T17:55:00Z">
        <w:r>
          <w:rPr>
            <w:rFonts w:ascii="Times New Roman" w:hAnsi="Times New Roman" w:eastAsia="Times New Roman" w:cs="Times New Roman"/>
            <w:sz w:val="24"/>
            <w:szCs w:val="24"/>
            <w:lang w:val="pt-BR"/>
          </w:rPr>
          <w:t xml:space="preserve">o </w:t>
        </w:r>
      </w:ins>
      <w:ins w:id="579" w:author="Josiane Araújo" w:date="2022-05-07T17:55:00Z">
        <w:r>
          <w:rPr>
            <w:rFonts w:hint="eastAsia" w:ascii="Times New Roman" w:hAnsi="Times New Roman" w:eastAsia="Times New Roman" w:cs="Times New Roman"/>
            <w:sz w:val="24"/>
            <w:szCs w:val="24"/>
            <w:lang w:eastAsia="zh-CN"/>
          </w:rPr>
          <w:t>m</w:t>
        </w:r>
      </w:ins>
      <w:del w:id="580" w:author="Josiane Araújo" w:date="2022-05-07T17:55: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unicípio de Uberlândia, sem acento, e a coluna óbitos Acumulados</w:t>
      </w:r>
      <w:ins w:id="581" w:author="Josiane Araújo" w:date="2022-05-07T17:55:00Z">
        <w:r>
          <w:rPr>
            <w:rFonts w:ascii="Times New Roman" w:hAnsi="Times New Roman" w:eastAsia="Times New Roman" w:cs="Times New Roman"/>
            <w:sz w:val="24"/>
            <w:szCs w:val="24"/>
            <w:lang w:val="pt-BR"/>
          </w:rPr>
          <w:t>.</w:t>
        </w:r>
      </w:ins>
      <w:del w:id="582" w:author="Josiane Araújo" w:date="2022-05-07T17:55:00Z">
        <w:r>
          <w:rPr>
            <w:rFonts w:ascii="Times New Roman" w:hAnsi="Times New Roman" w:eastAsia="Times New Roman" w:cs="Times New Roman"/>
            <w:sz w:val="24"/>
            <w:szCs w:val="24"/>
          </w:rPr>
          <w:delText>, porém</w:delText>
        </w:r>
      </w:del>
      <w:r>
        <w:rPr>
          <w:rFonts w:ascii="Times New Roman" w:hAnsi="Times New Roman" w:eastAsia="Times New Roman" w:cs="Times New Roman"/>
          <w:sz w:val="24"/>
          <w:szCs w:val="24"/>
        </w:rPr>
        <w:t xml:space="preserve"> </w:t>
      </w:r>
      <w:ins w:id="583" w:author="Josiane Araújo" w:date="2022-05-07T17:55:00Z">
        <w:r>
          <w:rPr>
            <w:rFonts w:hint="eastAsia" w:ascii="Times New Roman" w:hAnsi="Times New Roman" w:eastAsia="Times New Roman" w:cs="Times New Roman"/>
            <w:sz w:val="24"/>
            <w:szCs w:val="24"/>
            <w:lang w:eastAsia="zh-CN"/>
          </w:rPr>
          <w:t>A</w:t>
        </w:r>
      </w:ins>
      <w:del w:id="584" w:author="Josiane Araújo" w:date="2022-05-07T17:55:00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 xml:space="preserve"> aplicação não reconheceu e não trouxe resultado satisfatório.</w:t>
      </w:r>
    </w:p>
    <w:p>
      <w:pPr>
        <w:ind w:firstLine="850"/>
        <w:jc w:val="center"/>
        <w:rPr>
          <w:rFonts w:ascii="Times New Roman" w:hAnsi="Times New Roman" w:eastAsia="Times New Roman" w:cs="Times New Roman"/>
          <w:sz w:val="24"/>
          <w:szCs w:val="24"/>
        </w:rPr>
      </w:pPr>
      <w:r>
        <w:drawing>
          <wp:anchor distT="114300" distB="114300" distL="114300" distR="114300" simplePos="0" relativeHeight="251661312" behindDoc="1" locked="0" layoutInCell="1" allowOverlap="1">
            <wp:simplePos x="0" y="0"/>
            <wp:positionH relativeFrom="column">
              <wp:posOffset>419100</wp:posOffset>
            </wp:positionH>
            <wp:positionV relativeFrom="paragraph">
              <wp:posOffset>114300</wp:posOffset>
            </wp:positionV>
            <wp:extent cx="5300980" cy="1247775"/>
            <wp:effectExtent l="0" t="0" r="0" b="0"/>
            <wp:wrapNone/>
            <wp:docPr id="11" name="image14.png"/>
            <wp:cNvGraphicFramePr/>
            <a:graphic xmlns:a="http://schemas.openxmlformats.org/drawingml/2006/main">
              <a:graphicData uri="http://schemas.openxmlformats.org/drawingml/2006/picture">
                <pic:pic xmlns:pic="http://schemas.openxmlformats.org/drawingml/2006/picture">
                  <pic:nvPicPr>
                    <pic:cNvPr id="11" name="image14.png"/>
                    <pic:cNvPicPr preferRelativeResize="0"/>
                  </pic:nvPicPr>
                  <pic:blipFill>
                    <a:blip r:embed="rId15"/>
                    <a:srcRect/>
                    <a:stretch>
                      <a:fillRect/>
                    </a:stretch>
                  </pic:blipFill>
                  <pic:spPr>
                    <a:xfrm>
                      <a:off x="0" y="0"/>
                      <a:ext cx="5300663" cy="1247775"/>
                    </a:xfrm>
                    <a:prstGeom prst="rect">
                      <a:avLst/>
                    </a:prstGeom>
                  </pic:spPr>
                </pic:pic>
              </a:graphicData>
            </a:graphic>
          </wp:anchor>
        </w:drawing>
      </w: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Figura 7 - Filtro realizado com nome do município sem acento</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Figura 8</w:t>
      </w:r>
      <w:ins w:id="585" w:author="Josiane Araújo" w:date="2022-05-07T17:55: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del w:id="586" w:author="Josiane Araújo" w:date="2022-05-07T17:56:00Z">
        <w:r>
          <w:rPr>
            <w:rFonts w:ascii="Times New Roman" w:hAnsi="Times New Roman" w:eastAsia="Times New Roman" w:cs="Times New Roman"/>
            <w:sz w:val="24"/>
            <w:szCs w:val="24"/>
          </w:rPr>
          <w:delText xml:space="preserve">foi </w:delText>
        </w:r>
      </w:del>
      <w:ins w:id="587" w:author="Josiane Araújo" w:date="2022-05-07T17:56:00Z">
        <w:r>
          <w:rPr>
            <w:rFonts w:ascii="Times New Roman" w:hAnsi="Times New Roman" w:eastAsia="Times New Roman" w:cs="Times New Roman"/>
            <w:sz w:val="24"/>
            <w:szCs w:val="24"/>
            <w:lang w:val="pt-BR"/>
          </w:rPr>
          <w:t xml:space="preserve">obseva-se a </w:t>
        </w:r>
      </w:ins>
      <w:r>
        <w:rPr>
          <w:rFonts w:ascii="Times New Roman" w:hAnsi="Times New Roman" w:eastAsia="Times New Roman" w:cs="Times New Roman"/>
          <w:sz w:val="24"/>
          <w:szCs w:val="24"/>
        </w:rPr>
        <w:t>realiza</w:t>
      </w:r>
      <w:ins w:id="588" w:author="Josiane Araújo" w:date="2022-05-07T17:56:00Z">
        <w:r>
          <w:rPr>
            <w:rFonts w:hint="eastAsia" w:ascii="Times New Roman" w:hAnsi="Times New Roman" w:eastAsia="Times New Roman" w:cs="Times New Roman"/>
            <w:sz w:val="24"/>
            <w:szCs w:val="24"/>
            <w:lang w:eastAsia="zh-CN"/>
          </w:rPr>
          <w:t>ç</w:t>
        </w:r>
      </w:ins>
      <w:ins w:id="589" w:author="Josiane Araújo" w:date="2022-05-07T17:56:00Z">
        <w:r>
          <w:rPr>
            <w:rFonts w:ascii="Times New Roman" w:hAnsi="Times New Roman" w:eastAsia="Times New Roman" w:cs="Times New Roman"/>
            <w:sz w:val="24"/>
            <w:szCs w:val="24"/>
            <w:lang w:val="pt-BR" w:eastAsia="zh-CN"/>
          </w:rPr>
          <w:t>ão</w:t>
        </w:r>
      </w:ins>
      <w:del w:id="590" w:author="Josiane Araújo" w:date="2022-05-07T17:56:00Z">
        <w:r>
          <w:rPr>
            <w:rFonts w:ascii="Times New Roman" w:hAnsi="Times New Roman" w:eastAsia="Times New Roman" w:cs="Times New Roman"/>
            <w:sz w:val="24"/>
            <w:szCs w:val="24"/>
          </w:rPr>
          <w:delText>do</w:delText>
        </w:r>
      </w:del>
      <w:r>
        <w:rPr>
          <w:rFonts w:ascii="Times New Roman" w:hAnsi="Times New Roman" w:eastAsia="Times New Roman" w:cs="Times New Roman"/>
          <w:sz w:val="24"/>
          <w:szCs w:val="24"/>
        </w:rPr>
        <w:t xml:space="preserve"> </w:t>
      </w:r>
      <w:ins w:id="591" w:author="Josiane Araújo" w:date="2022-05-07T17:56:00Z">
        <w:r>
          <w:rPr>
            <w:rFonts w:ascii="Times New Roman" w:hAnsi="Times New Roman" w:eastAsia="Times New Roman" w:cs="Times New Roman"/>
            <w:sz w:val="24"/>
            <w:szCs w:val="24"/>
            <w:lang w:val="pt-BR"/>
          </w:rPr>
          <w:t>d</w:t>
        </w:r>
      </w:ins>
      <w:r>
        <w:rPr>
          <w:rFonts w:ascii="Times New Roman" w:hAnsi="Times New Roman" w:eastAsia="Times New Roman" w:cs="Times New Roman"/>
          <w:sz w:val="24"/>
          <w:szCs w:val="24"/>
        </w:rPr>
        <w:t xml:space="preserve">o mesmo filtro, porém com nome do </w:t>
      </w:r>
      <w:ins w:id="592" w:author="Josiane Araújo" w:date="2022-05-07T17:56:00Z">
        <w:r>
          <w:rPr>
            <w:rFonts w:hint="eastAsia" w:ascii="Times New Roman" w:hAnsi="Times New Roman" w:eastAsia="Times New Roman" w:cs="Times New Roman"/>
            <w:sz w:val="24"/>
            <w:szCs w:val="24"/>
            <w:lang w:eastAsia="zh-CN"/>
          </w:rPr>
          <w:t>m</w:t>
        </w:r>
      </w:ins>
      <w:del w:id="593" w:author="Josiane Araújo" w:date="2022-05-07T17:56: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unicípio com acento, mas o sistema também não reconhece essa forma</w:t>
      </w:r>
      <w:ins w:id="594" w:author="Josiane Araújo" w:date="2022-05-07T17:56:00Z">
        <w:r>
          <w:rPr>
            <w:rFonts w:hint="eastAsia" w:ascii="Times New Roman" w:hAnsi="Times New Roman" w:eastAsia="Times New Roman" w:cs="Times New Roman"/>
            <w:sz w:val="24"/>
            <w:szCs w:val="24"/>
            <w:lang w:eastAsia="zh-CN"/>
          </w:rPr>
          <w:t>.</w:t>
        </w:r>
      </w:ins>
      <w:ins w:id="595" w:author="Josiane Araújo" w:date="2022-05-07T17:56:00Z">
        <w:r>
          <w:rPr>
            <w:rFonts w:ascii="Times New Roman" w:hAnsi="Times New Roman" w:eastAsia="Times New Roman" w:cs="Times New Roman"/>
            <w:sz w:val="24"/>
            <w:szCs w:val="24"/>
            <w:lang w:val="pt-BR" w:eastAsia="zh-CN"/>
          </w:rPr>
          <w:t xml:space="preserve"> A</w:t>
        </w:r>
      </w:ins>
      <w:del w:id="596" w:author="Josiane Araújo" w:date="2022-05-07T17:56:00Z">
        <w:r>
          <w:rPr>
            <w:rFonts w:ascii="Times New Roman" w:hAnsi="Times New Roman" w:eastAsia="Times New Roman" w:cs="Times New Roman"/>
            <w:sz w:val="24"/>
            <w:szCs w:val="24"/>
          </w:rPr>
          <w:delText>, a</w:delText>
        </w:r>
      </w:del>
      <w:r>
        <w:rPr>
          <w:rFonts w:ascii="Times New Roman" w:hAnsi="Times New Roman" w:eastAsia="Times New Roman" w:cs="Times New Roman"/>
          <w:sz w:val="24"/>
          <w:szCs w:val="24"/>
        </w:rPr>
        <w:t>ssim</w:t>
      </w:r>
      <w:ins w:id="597" w:author="Josiane Araújo" w:date="2022-05-07T17:56: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também não mostra resultado satisfatório.</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114300" distB="114300" distL="114300" distR="114300" simplePos="0" relativeHeight="251662336" behindDoc="1" locked="0" layoutInCell="1" allowOverlap="1">
            <wp:simplePos x="0" y="0"/>
            <wp:positionH relativeFrom="page">
              <wp:posOffset>1020445</wp:posOffset>
            </wp:positionH>
            <wp:positionV relativeFrom="page">
              <wp:posOffset>1560830</wp:posOffset>
            </wp:positionV>
            <wp:extent cx="5205730" cy="1266825"/>
            <wp:effectExtent l="0" t="0" r="0" b="0"/>
            <wp:wrapNone/>
            <wp:docPr id="4" name="image18.png"/>
            <wp:cNvGraphicFramePr/>
            <a:graphic xmlns:a="http://schemas.openxmlformats.org/drawingml/2006/main">
              <a:graphicData uri="http://schemas.openxmlformats.org/drawingml/2006/picture">
                <pic:pic xmlns:pic="http://schemas.openxmlformats.org/drawingml/2006/picture">
                  <pic:nvPicPr>
                    <pic:cNvPr id="4" name="image18.png"/>
                    <pic:cNvPicPr preferRelativeResize="0"/>
                  </pic:nvPicPr>
                  <pic:blipFill>
                    <a:blip r:embed="rId16"/>
                    <a:srcRect/>
                    <a:stretch>
                      <a:fillRect/>
                    </a:stretch>
                  </pic:blipFill>
                  <pic:spPr>
                    <a:xfrm>
                      <a:off x="0" y="0"/>
                      <a:ext cx="5205730" cy="1266825"/>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 8 - Filtro realizado com nome do Município acentuado.</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del w:id="598" w:author="Josiane Araújo" w:date="2022-05-07T17:57:00Z"/>
          <w:rFonts w:ascii="Times New Roman" w:hAnsi="Times New Roman" w:eastAsia="Times New Roman" w:cs="Times New Roman"/>
          <w:sz w:val="24"/>
          <w:szCs w:val="24"/>
        </w:rPr>
      </w:pPr>
    </w:p>
    <w:p>
      <w:pPr>
        <w:ind w:firstLine="850"/>
        <w:jc w:val="both"/>
        <w:rPr>
          <w:del w:id="599" w:author="Josiane Araújo" w:date="2022-05-07T17:57:00Z"/>
          <w:rFonts w:hint="eastAsia" w:ascii="Times New Roman" w:hAnsi="Times New Roman" w:eastAsia="Times New Roman" w:cs="Times New Roman"/>
          <w:sz w:val="24"/>
          <w:szCs w:val="24"/>
        </w:rPr>
      </w:pPr>
    </w:p>
    <w:p>
      <w:pPr>
        <w:ind w:firstLine="0"/>
        <w:jc w:val="both"/>
        <w:rPr>
          <w:rFonts w:hint="eastAsia" w:ascii="Times New Roman" w:hAnsi="Times New Roman" w:eastAsia="Times New Roman" w:cs="Times New Roman"/>
          <w:sz w:val="24"/>
          <w:szCs w:val="24"/>
          <w:lang w:eastAsia="zh-CN"/>
        </w:rPr>
        <w:pPrChange w:id="600" w:author="Josiane Araújo" w:date="2022-05-07T17:57:00Z">
          <w:pPr>
            <w:ind w:firstLine="850"/>
            <w:jc w:val="both"/>
          </w:pPr>
        </w:pPrChange>
      </w:pP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Já na Figura 9, houve </w:t>
      </w:r>
      <w:ins w:id="601" w:author="Josiane Araújo" w:date="2022-05-07T17:57:00Z">
        <w:r>
          <w:rPr>
            <w:rFonts w:ascii="Times New Roman" w:hAnsi="Times New Roman" w:eastAsia="Times New Roman" w:cs="Times New Roman"/>
            <w:sz w:val="24"/>
            <w:szCs w:val="24"/>
            <w:lang w:val="pt-BR"/>
          </w:rPr>
          <w:t xml:space="preserve">um </w:t>
        </w:r>
      </w:ins>
      <w:r>
        <w:rPr>
          <w:rFonts w:ascii="Times New Roman" w:hAnsi="Times New Roman" w:eastAsia="Times New Roman" w:cs="Times New Roman"/>
          <w:sz w:val="24"/>
          <w:szCs w:val="24"/>
        </w:rPr>
        <w:t>comando para selecionar</w:t>
      </w:r>
      <w:del w:id="602" w:author="Josiane Araújo" w:date="2022-05-07T17:56: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na base de dados, para selecionar a coluna que contém código do IBGE do </w:t>
      </w:r>
      <w:ins w:id="603" w:author="Josiane Araújo" w:date="2022-05-07T17:56:00Z">
        <w:r>
          <w:rPr>
            <w:rFonts w:hint="eastAsia" w:ascii="Times New Roman" w:hAnsi="Times New Roman" w:eastAsia="Times New Roman" w:cs="Times New Roman"/>
            <w:sz w:val="24"/>
            <w:szCs w:val="24"/>
            <w:lang w:eastAsia="zh-CN"/>
          </w:rPr>
          <w:t>m</w:t>
        </w:r>
      </w:ins>
      <w:del w:id="604" w:author="Josiane Araújo" w:date="2022-05-07T17:56:00Z">
        <w:r>
          <w:rPr>
            <w:rFonts w:ascii="Times New Roman" w:hAnsi="Times New Roman" w:eastAsia="Times New Roman" w:cs="Times New Roman"/>
            <w:sz w:val="24"/>
            <w:szCs w:val="24"/>
          </w:rPr>
          <w:delText>M</w:delText>
        </w:r>
      </w:del>
      <w:r>
        <w:rPr>
          <w:rFonts w:ascii="Times New Roman" w:hAnsi="Times New Roman" w:eastAsia="Times New Roman" w:cs="Times New Roman"/>
          <w:sz w:val="24"/>
          <w:szCs w:val="24"/>
        </w:rPr>
        <w:t>unicípio de Uberlândia, 317020.0, e substituir na coluna municipal</w:t>
      </w:r>
      <w:del w:id="605" w:author="Josiane Araújo" w:date="2022-05-07T17:58: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por Uberl</w:t>
      </w:r>
      <w:r>
        <w:rPr>
          <w:rFonts w:ascii="Times New Roman" w:hAnsi="Times New Roman" w:eastAsia="Times New Roman" w:cs="Times New Roman"/>
          <w:sz w:val="24"/>
          <w:szCs w:val="24"/>
          <w:lang w:val="pt-PT"/>
        </w:rPr>
        <w:t>a</w:t>
      </w:r>
      <w:r>
        <w:rPr>
          <w:rFonts w:ascii="Times New Roman" w:hAnsi="Times New Roman" w:eastAsia="Times New Roman" w:cs="Times New Roman"/>
          <w:sz w:val="24"/>
          <w:szCs w:val="24"/>
        </w:rPr>
        <w:t>ndia, quando se permitiu realizar análise das informações.</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drawing>
          <wp:anchor distT="114300" distB="114300" distL="114300" distR="114300" simplePos="0" relativeHeight="251663360" behindDoc="0" locked="0" layoutInCell="1" allowOverlap="1">
            <wp:simplePos x="0" y="0"/>
            <wp:positionH relativeFrom="column">
              <wp:posOffset>124460</wp:posOffset>
            </wp:positionH>
            <wp:positionV relativeFrom="paragraph">
              <wp:posOffset>24765</wp:posOffset>
            </wp:positionV>
            <wp:extent cx="5219700" cy="40005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7"/>
                    <a:srcRect/>
                    <a:stretch>
                      <a:fillRect/>
                    </a:stretch>
                  </pic:blipFill>
                  <pic:spPr>
                    <a:xfrm>
                      <a:off x="0" y="0"/>
                      <a:ext cx="5219700" cy="4000500"/>
                    </a:xfrm>
                    <a:prstGeom prst="rect">
                      <a:avLst/>
                    </a:prstGeom>
                  </pic:spPr>
                </pic:pic>
              </a:graphicData>
            </a:graphic>
          </wp:anchor>
        </w:draw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ins w:id="606" w:author="Josiane Araújo" w:date="2022-05-07T17:58:00Z"/>
          <w:rFonts w:ascii="Times New Roman" w:hAnsi="Times New Roman" w:eastAsia="Times New Roman" w:cs="Times New Roman"/>
          <w:sz w:val="24"/>
          <w:szCs w:val="24"/>
          <w:lang w:eastAsia="zh-CN"/>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Figura 9 - </w:t>
      </w:r>
      <w:ins w:id="607" w:author="Josiane Araújo" w:date="2022-05-07T17:56:00Z">
        <w:r>
          <w:rPr>
            <w:rFonts w:hint="eastAsia" w:ascii="Times New Roman" w:hAnsi="Times New Roman" w:eastAsia="Times New Roman" w:cs="Times New Roman"/>
            <w:sz w:val="24"/>
            <w:szCs w:val="24"/>
            <w:lang w:eastAsia="zh-CN"/>
          </w:rPr>
          <w:t>S</w:t>
        </w:r>
      </w:ins>
      <w:del w:id="608" w:author="Josiane Araújo" w:date="2022-05-07T17:56:00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ubstitui</w:t>
      </w:r>
      <w:ins w:id="609" w:author="Josiane Araújo" w:date="2022-05-07T17:56:00Z">
        <w:r>
          <w:rPr>
            <w:rFonts w:hint="eastAsia" w:ascii="Times New Roman" w:hAnsi="Times New Roman" w:eastAsia="Times New Roman" w:cs="Times New Roman"/>
            <w:sz w:val="24"/>
            <w:szCs w:val="24"/>
            <w:lang w:eastAsia="zh-CN"/>
          </w:rPr>
          <w:t>ç</w:t>
        </w:r>
      </w:ins>
      <w:ins w:id="610" w:author="Josiane Araújo" w:date="2022-05-07T17:56:00Z">
        <w:r>
          <w:rPr>
            <w:rFonts w:ascii="Times New Roman" w:hAnsi="Times New Roman" w:eastAsia="Times New Roman" w:cs="Times New Roman"/>
            <w:sz w:val="24"/>
            <w:szCs w:val="24"/>
            <w:lang w:val="pt-BR" w:eastAsia="zh-CN"/>
          </w:rPr>
          <w:t>ã</w:t>
        </w:r>
      </w:ins>
      <w:del w:id="611" w:author="Josiane Araújo" w:date="2022-05-07T17:56:00Z">
        <w:r>
          <w:rPr>
            <w:rFonts w:ascii="Times New Roman" w:hAnsi="Times New Roman" w:eastAsia="Times New Roman" w:cs="Times New Roman"/>
            <w:sz w:val="24"/>
            <w:szCs w:val="24"/>
          </w:rPr>
          <w:delText xml:space="preserve">r </w:delText>
        </w:r>
      </w:del>
      <w:r>
        <w:rPr>
          <w:rFonts w:ascii="Times New Roman" w:hAnsi="Times New Roman" w:eastAsia="Times New Roman" w:cs="Times New Roman"/>
          <w:sz w:val="24"/>
          <w:szCs w:val="24"/>
        </w:rPr>
        <w:t>o nome do município através da coluna de código do IBGE.</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commentRangeStart w:id="21"/>
      <w:r>
        <w:rPr>
          <w:rFonts w:ascii="Times New Roman" w:hAnsi="Times New Roman" w:eastAsia="Times New Roman" w:cs="Times New Roman"/>
          <w:sz w:val="24"/>
          <w:szCs w:val="24"/>
        </w:rPr>
        <w:t>Conforme explicação do Professor Sanderson de Macedo, apresentador do Canal do Sandeco, no Youtube, ensina como selecionar dados de óbitos acumulados por município e por estado dos dados, servido de base para realizar função da figura 10, 11, 12 e 13 entretanto a base utilizada nessa experiência foi retirada do site covid.saude.gov.br, assim como gráfico da figura 11.</w:t>
      </w:r>
      <w:commentRangeEnd w:id="21"/>
      <w:r>
        <w:rPr>
          <w:rStyle w:val="10"/>
        </w:rPr>
        <w:commentReference w:id="21"/>
      </w:r>
    </w:p>
    <w:p>
      <w:pPr>
        <w:ind w:firstLine="72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Portanto</w:t>
      </w:r>
      <w:ins w:id="612" w:author="Josiane Araújo" w:date="2022-05-07T18:02: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uma </w:t>
      </w:r>
      <w:ins w:id="613" w:author="Josiane Araújo" w:date="2022-05-07T18:01:00Z">
        <w:r>
          <w:rPr>
            <w:rFonts w:ascii="Times New Roman" w:hAnsi="Times New Roman" w:eastAsia="Times New Roman" w:cs="Times New Roman"/>
            <w:sz w:val="24"/>
            <w:szCs w:val="24"/>
            <w:lang w:val="pt-BR"/>
          </w:rPr>
          <w:t>a</w:t>
        </w:r>
      </w:ins>
      <w:r>
        <w:rPr>
          <w:rFonts w:ascii="Times New Roman" w:hAnsi="Times New Roman" w:eastAsia="Times New Roman" w:cs="Times New Roman"/>
          <w:sz w:val="24"/>
          <w:szCs w:val="24"/>
        </w:rPr>
        <w:t>mostra da potencialidade da aplicação</w:t>
      </w:r>
      <w:ins w:id="614" w:author="Josiane Araújo" w:date="2022-05-07T18:02: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que permite selecionar municípios, somar as informações</w:t>
      </w:r>
      <w:del w:id="615" w:author="Josiane Araújo" w:date="2022-05-07T17:5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por data e mostrar resultados que auxiliarão na tomada de decisão, </w:t>
      </w:r>
      <w:del w:id="616" w:author="Josiane Araújo" w:date="2022-05-07T18:01:00Z">
        <w:r>
          <w:rPr>
            <w:rFonts w:ascii="Times New Roman" w:hAnsi="Times New Roman" w:eastAsia="Times New Roman" w:cs="Times New Roman"/>
            <w:sz w:val="24"/>
            <w:szCs w:val="24"/>
          </w:rPr>
          <w:delText>assim na figura 10,</w:delText>
        </w:r>
      </w:del>
      <w:ins w:id="617" w:author="Josiane Araújo" w:date="2022-05-07T18:01:00Z">
        <w:r>
          <w:rPr>
            <w:rFonts w:ascii="Times New Roman" w:hAnsi="Times New Roman" w:eastAsia="Times New Roman" w:cs="Times New Roman"/>
            <w:sz w:val="24"/>
            <w:szCs w:val="24"/>
            <w:lang w:val="pt-BR"/>
          </w:rPr>
          <w:t>pode ser</w:t>
        </w:r>
      </w:ins>
      <w:r>
        <w:rPr>
          <w:rFonts w:ascii="Times New Roman" w:hAnsi="Times New Roman" w:eastAsia="Times New Roman" w:cs="Times New Roman"/>
          <w:sz w:val="24"/>
          <w:szCs w:val="24"/>
        </w:rPr>
        <w:t xml:space="preserve"> </w:t>
      </w:r>
      <w:ins w:id="618" w:author="Josiane Araújo" w:date="2022-05-07T18:00:00Z">
        <w:r>
          <w:rPr>
            <w:rFonts w:hint="eastAsia" w:ascii="Times New Roman" w:hAnsi="Times New Roman" w:eastAsia="Times New Roman" w:cs="Times New Roman"/>
            <w:sz w:val="24"/>
            <w:szCs w:val="24"/>
            <w:lang w:eastAsia="zh-CN"/>
          </w:rPr>
          <w:t>o</w:t>
        </w:r>
      </w:ins>
      <w:ins w:id="619" w:author="Josiane Araújo" w:date="2022-05-07T18:00:00Z">
        <w:r>
          <w:rPr>
            <w:rFonts w:ascii="Times New Roman" w:hAnsi="Times New Roman" w:eastAsia="Times New Roman" w:cs="Times New Roman"/>
            <w:sz w:val="24"/>
            <w:szCs w:val="24"/>
            <w:lang w:val="pt-BR" w:eastAsia="zh-CN"/>
          </w:rPr>
          <w:t>bserva</w:t>
        </w:r>
      </w:ins>
      <w:ins w:id="620" w:author="Josiane Araújo" w:date="2022-05-07T18:01:00Z">
        <w:r>
          <w:rPr>
            <w:rFonts w:ascii="Times New Roman" w:hAnsi="Times New Roman" w:eastAsia="Times New Roman" w:cs="Times New Roman"/>
            <w:sz w:val="24"/>
            <w:szCs w:val="24"/>
            <w:lang w:val="pt-BR" w:eastAsia="zh-CN"/>
          </w:rPr>
          <w:t>d</w:t>
        </w:r>
      </w:ins>
      <w:ins w:id="621" w:author="Josiane Araújo" w:date="2022-05-07T18:02:00Z">
        <w:r>
          <w:rPr>
            <w:rFonts w:ascii="Times New Roman" w:hAnsi="Times New Roman" w:eastAsia="Times New Roman" w:cs="Times New Roman"/>
            <w:sz w:val="24"/>
            <w:szCs w:val="24"/>
            <w:lang w:val="pt-BR" w:eastAsia="zh-CN"/>
          </w:rPr>
          <w:t>a</w:t>
        </w:r>
      </w:ins>
      <w:ins w:id="622" w:author="Josiane Araújo" w:date="2022-05-07T18:01:00Z">
        <w:r>
          <w:rPr>
            <w:rFonts w:ascii="Times New Roman" w:hAnsi="Times New Roman" w:eastAsia="Times New Roman" w:cs="Times New Roman"/>
            <w:sz w:val="24"/>
            <w:szCs w:val="24"/>
            <w:lang w:val="pt-BR" w:eastAsia="zh-CN"/>
          </w:rPr>
          <w:t xml:space="preserve"> a seguir (Figura 10).</w:t>
        </w:r>
      </w:ins>
      <w:del w:id="623" w:author="Josiane Araújo" w:date="2022-05-07T18:00:00Z">
        <w:r>
          <w:rPr>
            <w:rFonts w:ascii="Times New Roman" w:hAnsi="Times New Roman" w:eastAsia="Times New Roman" w:cs="Times New Roman"/>
            <w:sz w:val="24"/>
            <w:szCs w:val="24"/>
          </w:rPr>
          <w:delText>tem</w:delText>
        </w:r>
      </w:del>
      <w:r>
        <w:rPr>
          <w:rFonts w:ascii="Times New Roman" w:hAnsi="Times New Roman" w:eastAsia="Times New Roman" w:cs="Times New Roman"/>
          <w:sz w:val="24"/>
          <w:szCs w:val="24"/>
        </w:rPr>
        <w:t xml:space="preserve"> </w:t>
      </w:r>
      <w:ins w:id="624" w:author="Josiane Araújo" w:date="2022-05-07T18:01:00Z">
        <w:r>
          <w:rPr>
            <w:rFonts w:ascii="Times New Roman" w:hAnsi="Times New Roman" w:eastAsia="Times New Roman" w:cs="Times New Roman"/>
            <w:sz w:val="24"/>
            <w:szCs w:val="24"/>
            <w:lang w:val="pt-BR"/>
          </w:rPr>
          <w:t xml:space="preserve">Nota-se </w:t>
        </w:r>
      </w:ins>
      <w:r>
        <w:rPr>
          <w:rFonts w:ascii="Times New Roman" w:hAnsi="Times New Roman" w:eastAsia="Times New Roman" w:cs="Times New Roman"/>
          <w:sz w:val="24"/>
          <w:szCs w:val="24"/>
        </w:rPr>
        <w:t>uma função que pode selecionar os estados</w:t>
      </w:r>
      <w:del w:id="625" w:author="Josiane Araújo" w:date="2022-05-07T18:00: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 por data e óbitos acumulados, e após gerar a base de dados, </w:t>
      </w:r>
      <w:ins w:id="626" w:author="Josiane Araújo" w:date="2022-05-07T18:01: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aplicação também gera o gráfico ilustrando a evolução da pandemia</w:t>
      </w:r>
      <w:ins w:id="627" w:author="Josiane Araújo" w:date="2022-05-07T18:02:00Z">
        <w:r>
          <w:rPr>
            <w:rFonts w:hint="eastAsia" w:ascii="Times New Roman" w:hAnsi="Times New Roman" w:eastAsia="Times New Roman" w:cs="Times New Roman"/>
            <w:sz w:val="24"/>
            <w:szCs w:val="24"/>
            <w:lang w:eastAsia="zh-CN"/>
          </w:rPr>
          <w:t>.</w:t>
        </w:r>
      </w:ins>
      <w:ins w:id="628" w:author="Josiane Araújo" w:date="2022-05-07T18:02:00Z">
        <w:r>
          <w:rPr>
            <w:rFonts w:ascii="Times New Roman" w:hAnsi="Times New Roman" w:eastAsia="Times New Roman" w:cs="Times New Roman"/>
            <w:sz w:val="24"/>
            <w:szCs w:val="24"/>
            <w:lang w:val="pt-BR" w:eastAsia="zh-CN"/>
          </w:rPr>
          <w:t xml:space="preserve"> N</w:t>
        </w:r>
      </w:ins>
      <w:del w:id="629" w:author="Josiane Araújo" w:date="2022-05-07T18:02:00Z">
        <w:r>
          <w:rPr>
            <w:rFonts w:ascii="Times New Roman" w:hAnsi="Times New Roman" w:eastAsia="Times New Roman" w:cs="Times New Roman"/>
            <w:sz w:val="24"/>
            <w:szCs w:val="24"/>
          </w:rPr>
          <w:delText>, e n</w:delText>
        </w:r>
      </w:del>
      <w:r>
        <w:rPr>
          <w:rFonts w:ascii="Times New Roman" w:hAnsi="Times New Roman" w:eastAsia="Times New Roman" w:cs="Times New Roman"/>
          <w:sz w:val="24"/>
          <w:szCs w:val="24"/>
        </w:rPr>
        <w:t>essa função</w:t>
      </w:r>
      <w:ins w:id="630" w:author="Josiane Araújo" w:date="2022-05-07T18:0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conforme seleciona</w:t>
      </w:r>
      <w:ins w:id="631" w:author="Josiane Araújo" w:date="2022-05-07T18:00: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 os estados, </w:t>
      </w:r>
      <w:del w:id="632" w:author="Josiane Araújo" w:date="2022-05-07T18:00:00Z">
        <w:r>
          <w:rPr>
            <w:rFonts w:ascii="Times New Roman" w:hAnsi="Times New Roman" w:eastAsia="Times New Roman" w:cs="Times New Roman"/>
            <w:sz w:val="24"/>
            <w:szCs w:val="24"/>
          </w:rPr>
          <w:delText xml:space="preserve">fica </w:delText>
        </w:r>
      </w:del>
      <w:ins w:id="633" w:author="Josiane Araújo" w:date="2022-05-07T18:00:00Z">
        <w:r>
          <w:rPr>
            <w:rFonts w:ascii="Times New Roman" w:hAnsi="Times New Roman" w:eastAsia="Times New Roman" w:cs="Times New Roman"/>
            <w:sz w:val="24"/>
            <w:szCs w:val="24"/>
            <w:lang w:val="pt-BR"/>
          </w:rPr>
          <w:t xml:space="preserve">apresenta-se </w:t>
        </w:r>
      </w:ins>
      <w:r>
        <w:rPr>
          <w:rFonts w:ascii="Times New Roman" w:hAnsi="Times New Roman" w:eastAsia="Times New Roman" w:cs="Times New Roman"/>
          <w:sz w:val="24"/>
          <w:szCs w:val="24"/>
        </w:rPr>
        <w:t xml:space="preserve">o resultados </w:t>
      </w:r>
      <w:ins w:id="634" w:author="Josiane Araújo" w:date="2022-05-07T18:02:00Z">
        <w:r>
          <w:rPr>
            <w:rFonts w:ascii="Times New Roman" w:hAnsi="Times New Roman" w:eastAsia="Times New Roman" w:cs="Times New Roman"/>
            <w:sz w:val="24"/>
            <w:szCs w:val="24"/>
            <w:lang w:val="pt-BR"/>
          </w:rPr>
          <w:t xml:space="preserve">e a evolução </w:t>
        </w:r>
      </w:ins>
      <w:r>
        <w:rPr>
          <w:rFonts w:ascii="Times New Roman" w:hAnsi="Times New Roman" w:eastAsia="Times New Roman" w:cs="Times New Roman"/>
          <w:sz w:val="24"/>
          <w:szCs w:val="24"/>
        </w:rPr>
        <w:t>de todos</w:t>
      </w:r>
      <w:del w:id="635" w:author="Josiane Araújo" w:date="2022-05-07T18:02:00Z">
        <w:r>
          <w:rPr>
            <w:rFonts w:ascii="Times New Roman" w:hAnsi="Times New Roman" w:eastAsia="Times New Roman" w:cs="Times New Roman"/>
            <w:sz w:val="24"/>
            <w:szCs w:val="24"/>
          </w:rPr>
          <w:delText xml:space="preserve"> assim como no gráfico também mostra evolução de todos</w:delText>
        </w:r>
      </w:del>
      <w:r>
        <w:rPr>
          <w:rFonts w:ascii="Times New Roman" w:hAnsi="Times New Roman" w:eastAsia="Times New Roman" w:cs="Times New Roman"/>
          <w:sz w:val="24"/>
          <w:szCs w:val="24"/>
        </w:rPr>
        <w:t xml:space="preserve">. </w:t>
      </w:r>
    </w:p>
    <w:p>
      <w:pPr>
        <w:ind w:firstLine="850"/>
        <w:jc w:val="both"/>
        <w:rPr>
          <w:rFonts w:ascii="Times New Roman" w:hAnsi="Times New Roman" w:eastAsia="Times New Roman" w:cs="Times New Roman"/>
          <w:sz w:val="24"/>
          <w:szCs w:val="24"/>
        </w:rPr>
      </w:pPr>
      <w:r>
        <w:drawing>
          <wp:anchor distT="114300" distB="114300" distL="114300" distR="114300" simplePos="0" relativeHeight="251668480" behindDoc="0" locked="0" layoutInCell="1" allowOverlap="1">
            <wp:simplePos x="0" y="0"/>
            <wp:positionH relativeFrom="column">
              <wp:posOffset>226060</wp:posOffset>
            </wp:positionH>
            <wp:positionV relativeFrom="paragraph">
              <wp:posOffset>377190</wp:posOffset>
            </wp:positionV>
            <wp:extent cx="5169535" cy="4343400"/>
            <wp:effectExtent l="0" t="0" r="0" b="0"/>
            <wp:wrapTopAndBottom/>
            <wp:docPr id="18" name="image11.png"/>
            <wp:cNvGraphicFramePr/>
            <a:graphic xmlns:a="http://schemas.openxmlformats.org/drawingml/2006/main">
              <a:graphicData uri="http://schemas.openxmlformats.org/drawingml/2006/picture">
                <pic:pic xmlns:pic="http://schemas.openxmlformats.org/drawingml/2006/picture">
                  <pic:nvPicPr>
                    <pic:cNvPr id="18" name="image11.png"/>
                    <pic:cNvPicPr preferRelativeResize="0"/>
                  </pic:nvPicPr>
                  <pic:blipFill>
                    <a:blip r:embed="rId18"/>
                    <a:srcRect/>
                    <a:stretch>
                      <a:fillRect/>
                    </a:stretch>
                  </pic:blipFill>
                  <pic:spPr>
                    <a:xfrm>
                      <a:off x="0" y="0"/>
                      <a:ext cx="5169535" cy="4343400"/>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0"/>
        <w:jc w:val="both"/>
        <w:rPr>
          <w:rFonts w:hint="eastAsia" w:ascii="Times New Roman" w:hAnsi="Times New Roman" w:eastAsia="Times New Roman" w:cs="Times New Roman"/>
          <w:sz w:val="24"/>
          <w:szCs w:val="24"/>
          <w:lang w:eastAsia="zh-CN"/>
        </w:rPr>
        <w:pPrChange w:id="636" w:author="Josiane Araújo" w:date="2022-05-07T18:00:00Z">
          <w:pPr>
            <w:ind w:firstLine="850"/>
            <w:jc w:val="both"/>
          </w:pPr>
        </w:pPrChange>
      </w:pPr>
    </w:p>
    <w:p>
      <w:pPr>
        <w:ind w:firstLine="850"/>
        <w:jc w:val="both"/>
        <w:rPr>
          <w:del w:id="637" w:author="Josiane Araújo" w:date="2022-05-07T17:58:00Z"/>
          <w:rFonts w:ascii="Times New Roman" w:hAnsi="Times New Roman" w:eastAsia="Times New Roman" w:cs="Times New Roman"/>
          <w:sz w:val="24"/>
          <w:szCs w:val="24"/>
        </w:rPr>
      </w:pPr>
    </w:p>
    <w:p>
      <w:pPr>
        <w:ind w:firstLine="850"/>
        <w:jc w:val="both"/>
        <w:rPr>
          <w:del w:id="638" w:author="Josiane Araújo" w:date="2022-05-07T17:58:00Z"/>
          <w:rFonts w:hint="eastAsia" w:ascii="Times New Roman" w:hAnsi="Times New Roman" w:eastAsia="Times New Roman" w:cs="Times New Roman"/>
          <w:sz w:val="24"/>
          <w:szCs w:val="24"/>
        </w:rPr>
      </w:pPr>
    </w:p>
    <w:p>
      <w:pPr>
        <w:ind w:firstLine="850"/>
        <w:jc w:val="both"/>
        <w:rPr>
          <w:rFonts w:hint="eastAsia" w:ascii="Times New Roman" w:hAnsi="Times New Roman" w:eastAsia="Times New Roman" w:cs="Times New Roman"/>
          <w:sz w:val="24"/>
          <w:szCs w:val="24"/>
          <w:lang w:eastAsia="zh-CN"/>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Figura 10 - </w:t>
      </w:r>
      <w:ins w:id="639" w:author="Josiane Araújo" w:date="2022-05-07T18:03:00Z">
        <w:r>
          <w:rPr>
            <w:rFonts w:hint="eastAsia" w:ascii="Times New Roman" w:hAnsi="Times New Roman" w:eastAsia="Times New Roman" w:cs="Times New Roman"/>
            <w:sz w:val="24"/>
            <w:szCs w:val="24"/>
            <w:lang w:eastAsia="zh-CN"/>
          </w:rPr>
          <w:t>S</w:t>
        </w:r>
      </w:ins>
      <w:del w:id="640" w:author="Josiane Araújo" w:date="2022-05-07T18:03:00Z">
        <w:r>
          <w:rPr>
            <w:rFonts w:ascii="Times New Roman" w:hAnsi="Times New Roman" w:eastAsia="Times New Roman" w:cs="Times New Roman"/>
            <w:sz w:val="24"/>
            <w:szCs w:val="24"/>
          </w:rPr>
          <w:delText>função que s</w:delText>
        </w:r>
      </w:del>
      <w:r>
        <w:rPr>
          <w:rFonts w:ascii="Times New Roman" w:hAnsi="Times New Roman" w:eastAsia="Times New Roman" w:cs="Times New Roman"/>
          <w:sz w:val="24"/>
          <w:szCs w:val="24"/>
        </w:rPr>
        <w:t>ele</w:t>
      </w:r>
      <w:ins w:id="641" w:author="Josiane Araújo" w:date="2022-05-07T18:03:00Z">
        <w:r>
          <w:rPr>
            <w:rFonts w:hint="eastAsia" w:ascii="Times New Roman" w:hAnsi="Times New Roman" w:eastAsia="Times New Roman" w:cs="Times New Roman"/>
            <w:sz w:val="24"/>
            <w:szCs w:val="24"/>
            <w:lang w:eastAsia="zh-CN"/>
          </w:rPr>
          <w:t>ç</w:t>
        </w:r>
      </w:ins>
      <w:ins w:id="642" w:author="Josiane Araújo" w:date="2022-05-07T18:03:00Z">
        <w:r>
          <w:rPr>
            <w:rFonts w:ascii="Times New Roman" w:hAnsi="Times New Roman" w:eastAsia="Times New Roman" w:cs="Times New Roman"/>
            <w:sz w:val="24"/>
            <w:szCs w:val="24"/>
            <w:lang w:val="pt-BR" w:eastAsia="zh-CN"/>
          </w:rPr>
          <w:t>ão de</w:t>
        </w:r>
      </w:ins>
      <w:del w:id="643" w:author="Josiane Araújo" w:date="2022-05-07T18:03:00Z">
        <w:r>
          <w:rPr>
            <w:rFonts w:ascii="Times New Roman" w:hAnsi="Times New Roman" w:eastAsia="Times New Roman" w:cs="Times New Roman"/>
            <w:sz w:val="24"/>
            <w:szCs w:val="24"/>
          </w:rPr>
          <w:delText>ciona</w:delText>
        </w:r>
      </w:del>
      <w:r>
        <w:rPr>
          <w:rFonts w:ascii="Times New Roman" w:hAnsi="Times New Roman" w:eastAsia="Times New Roman" w:cs="Times New Roman"/>
          <w:sz w:val="24"/>
          <w:szCs w:val="24"/>
        </w:rPr>
        <w:t xml:space="preserve"> óbitos acumulados por data e estado.</w:t>
      </w:r>
    </w:p>
    <w:p>
      <w:pPr>
        <w:ind w:firstLine="850"/>
        <w:jc w:val="both"/>
        <w:rPr>
          <w:ins w:id="644" w:author="Josiane Araújo" w:date="2022-05-07T17:58:00Z"/>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rPr>
        <w:t>Fonte: própria.</w:t>
      </w:r>
    </w:p>
    <w:p>
      <w:pPr>
        <w:ind w:firstLine="850"/>
        <w:jc w:val="both"/>
        <w:rPr>
          <w:ins w:id="645" w:author="Josiane Araújo" w:date="2022-05-07T17:58:00Z"/>
          <w:rFonts w:ascii="Times New Roman" w:hAnsi="Times New Roman" w:eastAsia="Times New Roman" w:cs="Times New Roman"/>
          <w:sz w:val="24"/>
          <w:szCs w:val="24"/>
          <w:lang w:eastAsia="zh-CN"/>
        </w:rPr>
      </w:pPr>
    </w:p>
    <w:p>
      <w:pPr>
        <w:ind w:firstLine="850"/>
        <w:jc w:val="both"/>
        <w:rPr>
          <w:ins w:id="646" w:author="Josiane Araújo" w:date="2022-05-07T17:58:00Z"/>
          <w:rFonts w:ascii="Times New Roman" w:hAnsi="Times New Roman" w:eastAsia="Times New Roman" w:cs="Times New Roman"/>
          <w:sz w:val="24"/>
          <w:szCs w:val="24"/>
          <w:lang w:eastAsia="zh-CN"/>
        </w:rPr>
      </w:pPr>
    </w:p>
    <w:p>
      <w:pPr>
        <w:ind w:firstLine="850"/>
        <w:jc w:val="both"/>
        <w:rPr>
          <w:rFonts w:hint="eastAsia" w:ascii="Times New Roman" w:hAnsi="Times New Roman" w:eastAsia="Times New Roman" w:cs="Times New Roman"/>
          <w:sz w:val="24"/>
          <w:szCs w:val="24"/>
          <w:lang w:eastAsia="zh-CN"/>
        </w:rPr>
      </w:pPr>
    </w:p>
    <w:p>
      <w:pPr>
        <w:jc w:val="both"/>
        <w:rPr>
          <w:rFonts w:ascii="Times New Roman" w:hAnsi="Times New Roman" w:eastAsia="Times New Roman" w:cs="Times New Roman"/>
          <w:sz w:val="24"/>
          <w:szCs w:val="24"/>
        </w:rPr>
      </w:pPr>
      <w:r>
        <w:drawing>
          <wp:anchor distT="114300" distB="114300" distL="114300" distR="114300" simplePos="0" relativeHeight="251664384" behindDoc="0" locked="0" layoutInCell="1" allowOverlap="1">
            <wp:simplePos x="0" y="0"/>
            <wp:positionH relativeFrom="column">
              <wp:posOffset>537845</wp:posOffset>
            </wp:positionH>
            <wp:positionV relativeFrom="paragraph">
              <wp:posOffset>124460</wp:posOffset>
            </wp:positionV>
            <wp:extent cx="5095875" cy="221488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9"/>
                    <a:srcRect/>
                    <a:stretch>
                      <a:fillRect/>
                    </a:stretch>
                  </pic:blipFill>
                  <pic:spPr>
                    <a:xfrm>
                      <a:off x="0" y="0"/>
                      <a:ext cx="5095875" cy="2214990"/>
                    </a:xfrm>
                    <a:prstGeom prst="rect">
                      <a:avLst/>
                    </a:prstGeom>
                  </pic:spPr>
                </pic:pic>
              </a:graphicData>
            </a:graphic>
          </wp:anchor>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Figura 11 - </w:t>
      </w:r>
      <w:del w:id="647" w:author="Josiane Araújo" w:date="2022-05-07T18:03:00Z">
        <w:r>
          <w:rPr>
            <w:rFonts w:ascii="Times New Roman" w:hAnsi="Times New Roman" w:eastAsia="Times New Roman" w:cs="Times New Roman"/>
            <w:sz w:val="24"/>
            <w:szCs w:val="24"/>
          </w:rPr>
          <w:delText xml:space="preserve">Gráfico da </w:delText>
        </w:r>
      </w:del>
      <w:r>
        <w:rPr>
          <w:rFonts w:ascii="Times New Roman" w:hAnsi="Times New Roman" w:eastAsia="Times New Roman" w:cs="Times New Roman"/>
          <w:sz w:val="24"/>
          <w:szCs w:val="24"/>
        </w:rPr>
        <w:t>Evolução d</w:t>
      </w:r>
      <w:ins w:id="648" w:author="Josiane Araújo" w:date="2022-05-07T18:03:00Z">
        <w:r>
          <w:rPr>
            <w:rFonts w:hint="eastAsia" w:ascii="Times New Roman" w:hAnsi="Times New Roman" w:eastAsia="Times New Roman" w:cs="Times New Roman"/>
            <w:sz w:val="24"/>
            <w:szCs w:val="24"/>
            <w:lang w:eastAsia="zh-CN"/>
          </w:rPr>
          <w:t>a</w:t>
        </w:r>
      </w:ins>
      <w:del w:id="649" w:author="Josiane Araújo" w:date="2022-05-07T18:03: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covid</w:t>
      </w:r>
      <w:ins w:id="650" w:author="Josiane Araújo" w:date="2022-05-07T18:03:00Z">
        <w:r>
          <w:rPr>
            <w:rFonts w:ascii="Times New Roman" w:hAnsi="Times New Roman" w:eastAsia="Times New Roman" w:cs="Times New Roman"/>
            <w:sz w:val="24"/>
            <w:szCs w:val="24"/>
            <w:lang w:val="pt-BR"/>
          </w:rPr>
          <w:t>-19</w:t>
        </w:r>
      </w:ins>
      <w:r>
        <w:rPr>
          <w:rFonts w:ascii="Times New Roman" w:hAnsi="Times New Roman" w:eastAsia="Times New Roman" w:cs="Times New Roman"/>
          <w:sz w:val="24"/>
          <w:szCs w:val="24"/>
        </w:rPr>
        <w:t xml:space="preserve"> por estado, de 25/02/2020 a 25/04/2022.</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Assim como na figura 10, </w:t>
      </w:r>
      <w:commentRangeStart w:id="22"/>
      <w:r>
        <w:rPr>
          <w:rFonts w:ascii="Times New Roman" w:hAnsi="Times New Roman" w:eastAsia="Times New Roman" w:cs="Times New Roman"/>
          <w:sz w:val="24"/>
          <w:szCs w:val="24"/>
        </w:rPr>
        <w:t xml:space="preserve">a figura 11 </w:t>
      </w:r>
      <w:commentRangeEnd w:id="22"/>
      <w:r>
        <w:rPr>
          <w:rStyle w:val="10"/>
        </w:rPr>
        <w:commentReference w:id="22"/>
      </w:r>
      <w:r>
        <w:rPr>
          <w:rFonts w:ascii="Times New Roman" w:hAnsi="Times New Roman" w:eastAsia="Times New Roman" w:cs="Times New Roman"/>
          <w:sz w:val="24"/>
          <w:szCs w:val="24"/>
        </w:rPr>
        <w:t xml:space="preserve">mostra o gráfico referente </w:t>
      </w:r>
      <w:del w:id="651" w:author="Josiane Araújo" w:date="2022-05-07T18:03:00Z">
        <w:r>
          <w:rPr>
            <w:rFonts w:ascii="Times New Roman" w:hAnsi="Times New Roman" w:eastAsia="Times New Roman" w:cs="Times New Roman"/>
            <w:sz w:val="24"/>
            <w:szCs w:val="24"/>
            <w:lang w:val="pt-BR"/>
          </w:rPr>
          <w:delText>a</w:delText>
        </w:r>
      </w:del>
      <w:ins w:id="652" w:author="Josiane Araújo" w:date="2022-05-07T18:03:00Z">
        <w:r>
          <w:rPr>
            <w:rFonts w:ascii="Times New Roman" w:hAnsi="Times New Roman" w:eastAsia="Times New Roman" w:cs="Times New Roman"/>
            <w:sz w:val="24"/>
            <w:szCs w:val="24"/>
            <w:lang w:val="pt-BR"/>
          </w:rPr>
          <w:t>à</w:t>
        </w:r>
      </w:ins>
      <w:r>
        <w:rPr>
          <w:rFonts w:ascii="Times New Roman" w:hAnsi="Times New Roman" w:eastAsia="Times New Roman" w:cs="Times New Roman"/>
          <w:sz w:val="24"/>
          <w:szCs w:val="24"/>
        </w:rPr>
        <w:t xml:space="preserve"> função gerada na figura 10, </w:t>
      </w:r>
      <w:ins w:id="653" w:author="Josiane Araújo" w:date="2022-05-07T18:04:00Z">
        <w:r>
          <w:rPr>
            <w:rFonts w:hint="eastAsia" w:ascii="Times New Roman" w:hAnsi="Times New Roman" w:eastAsia="Times New Roman" w:cs="Times New Roman"/>
            <w:sz w:val="24"/>
            <w:szCs w:val="24"/>
            <w:lang w:eastAsia="zh-CN"/>
          </w:rPr>
          <w:t>r</w:t>
        </w:r>
      </w:ins>
      <w:ins w:id="654" w:author="Josiane Araújo" w:date="2022-05-07T18:04:00Z">
        <w:r>
          <w:rPr>
            <w:rFonts w:ascii="Times New Roman" w:hAnsi="Times New Roman" w:eastAsia="Times New Roman" w:cs="Times New Roman"/>
            <w:sz w:val="24"/>
            <w:szCs w:val="24"/>
            <w:lang w:val="pt-BR" w:eastAsia="zh-CN"/>
          </w:rPr>
          <w:t>evel</w:t>
        </w:r>
      </w:ins>
      <w:del w:id="655" w:author="Josiane Araújo" w:date="2022-05-07T18:04:00Z">
        <w:r>
          <w:rPr>
            <w:rFonts w:ascii="Times New Roman" w:hAnsi="Times New Roman" w:eastAsia="Times New Roman" w:cs="Times New Roman"/>
            <w:sz w:val="24"/>
            <w:szCs w:val="24"/>
          </w:rPr>
          <w:delText>mostra</w:delText>
        </w:r>
      </w:del>
      <w:r>
        <w:rPr>
          <w:rFonts w:ascii="Times New Roman" w:hAnsi="Times New Roman" w:eastAsia="Times New Roman" w:cs="Times New Roman"/>
          <w:sz w:val="24"/>
          <w:szCs w:val="24"/>
        </w:rPr>
        <w:t>ndo a evolução dos óbitos acumulados por data e estado, no período de 2020</w:t>
      </w:r>
      <w:ins w:id="656" w:author="Josiane Araújo" w:date="2022-05-07T18:05:00Z">
        <w:r>
          <w:rPr>
            <w:rFonts w:ascii="Times New Roman" w:hAnsi="Times New Roman" w:eastAsia="Times New Roman" w:cs="Times New Roman"/>
            <w:sz w:val="24"/>
            <w:szCs w:val="24"/>
            <w:lang w:val="pt-BR"/>
          </w:rPr>
          <w:t>,</w:t>
        </w:r>
      </w:ins>
      <w:del w:id="657" w:author="Josiane Araújo" w:date="2022-05-07T18:04: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2021 e de janeiro a abril de 2022</w:t>
      </w:r>
      <w:ins w:id="658" w:author="Josiane Araújo" w:date="2022-05-07T18:05:00Z">
        <w:r>
          <w:rPr>
            <w:rFonts w:hint="eastAsia" w:ascii="Times New Roman" w:hAnsi="Times New Roman" w:eastAsia="Times New Roman" w:cs="Times New Roman"/>
            <w:sz w:val="24"/>
            <w:szCs w:val="24"/>
            <w:lang w:eastAsia="zh-CN"/>
          </w:rPr>
          <w:t>.</w:t>
        </w:r>
      </w:ins>
      <w:del w:id="659" w:author="Josiane Araújo" w:date="2022-05-07T18:05: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660" w:author="Josiane Araújo" w:date="2022-05-07T18:05:00Z">
        <w:r>
          <w:rPr>
            <w:rFonts w:ascii="Times New Roman" w:hAnsi="Times New Roman" w:eastAsia="Times New Roman" w:cs="Times New Roman"/>
            <w:sz w:val="24"/>
            <w:szCs w:val="24"/>
            <w:lang w:val="pt-BR"/>
          </w:rPr>
          <w:t xml:space="preserve">No </w:t>
        </w:r>
      </w:ins>
      <w:r>
        <w:rPr>
          <w:rFonts w:ascii="Times New Roman" w:hAnsi="Times New Roman" w:eastAsia="Times New Roman" w:cs="Times New Roman"/>
          <w:sz w:val="24"/>
          <w:szCs w:val="24"/>
        </w:rPr>
        <w:t xml:space="preserve">estado de São Paulo, </w:t>
      </w:r>
      <w:del w:id="661" w:author="Josiane Araújo" w:date="2022-05-07T18:05:00Z">
        <w:r>
          <w:rPr>
            <w:rFonts w:ascii="Times New Roman" w:hAnsi="Times New Roman" w:eastAsia="Times New Roman" w:cs="Times New Roman"/>
            <w:sz w:val="24"/>
            <w:szCs w:val="24"/>
          </w:rPr>
          <w:delText xml:space="preserve">teve </w:delText>
        </w:r>
      </w:del>
      <w:ins w:id="662" w:author="Josiane Araújo" w:date="2022-05-07T18:05:00Z">
        <w:r>
          <w:rPr>
            <w:rFonts w:ascii="Times New Roman" w:hAnsi="Times New Roman" w:eastAsia="Times New Roman" w:cs="Times New Roman"/>
            <w:sz w:val="24"/>
            <w:szCs w:val="24"/>
            <w:lang w:val="pt-BR"/>
          </w:rPr>
          <w:t>observa-se um</w:t>
        </w:r>
      </w:ins>
      <w:ins w:id="663" w:author="Josiane Araújo" w:date="2022-05-07T18:05:00Z">
        <w:r>
          <w:rPr>
            <w:rFonts w:ascii="Times New Roman" w:hAnsi="Times New Roman" w:eastAsia="Times New Roman" w:cs="Times New Roman"/>
            <w:sz w:val="24"/>
            <w:szCs w:val="24"/>
          </w:rPr>
          <w:t xml:space="preserve"> </w:t>
        </w:r>
      </w:ins>
      <w:del w:id="664" w:author="Josiane Araújo" w:date="2022-05-07T18:05: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maior número de óbitos, conforme a tabela abaixo:</w:t>
      </w:r>
    </w:p>
    <w:p>
      <w:pPr>
        <w:ind w:firstLine="720"/>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rPr>
        <w:t xml:space="preserve"> </w:t>
      </w:r>
    </w:p>
    <w:tbl>
      <w:tblPr>
        <w:tblStyle w:val="18"/>
        <w:tblpPr w:leftFromText="141" w:rightFromText="141" w:vertAnchor="text" w:horzAnchor="margin" w:tblpY="51"/>
        <w:tblW w:w="90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26"/>
        <w:gridCol w:w="45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commentRangeStart w:id="23"/>
            <w:r>
              <w:rPr>
                <w:rFonts w:ascii="Times New Roman" w:hAnsi="Times New Roman" w:eastAsia="Times New Roman" w:cs="Times New Roman"/>
                <w:b/>
                <w:sz w:val="24"/>
                <w:szCs w:val="24"/>
              </w:rPr>
              <w:t>ESTADO</w:t>
            </w:r>
          </w:p>
        </w:tc>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NÚMERO DE TOTAL DE ÓBITOS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MARANHÃO</w:t>
            </w:r>
          </w:p>
        </w:tc>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10.879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MINAS GERAIS</w:t>
            </w:r>
          </w:p>
        </w:tc>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61.227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RIO DE JANEIRO</w:t>
            </w:r>
          </w:p>
        </w:tc>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73.233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SÃO PAULO</w:t>
            </w:r>
          </w:p>
        </w:tc>
        <w:tc>
          <w:tcPr>
            <w:tcW w:w="4526"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168.009</w:t>
            </w:r>
            <w:commentRangeEnd w:id="23"/>
            <w:r>
              <w:rPr>
                <w:rStyle w:val="10"/>
              </w:rPr>
              <w:commentReference w:id="23"/>
            </w:r>
          </w:p>
        </w:tc>
      </w:tr>
    </w:tbl>
    <w:p>
      <w:pPr>
        <w:ind w:firstLine="720"/>
        <w:jc w:val="both"/>
        <w:rPr>
          <w:rFonts w:hint="eastAsia" w:ascii="Times New Roman" w:hAnsi="Times New Roman" w:eastAsia="Times New Roman" w:cs="Times New Roman"/>
          <w:sz w:val="24"/>
          <w:szCs w:val="24"/>
          <w:lang w:eastAsia="zh-CN"/>
        </w:rPr>
      </w:pPr>
    </w:p>
    <w:p>
      <w:pPr>
        <w:ind w:firstLine="720"/>
        <w:jc w:val="both"/>
        <w:rPr>
          <w:rFonts w:ascii="Times New Roman" w:hAnsi="Times New Roman" w:eastAsia="Times New Roman" w:cs="Times New Roman"/>
          <w:sz w:val="24"/>
          <w:szCs w:val="24"/>
          <w:lang w:eastAsia="zh-CN"/>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 mesma forma que Python pode gerar informações por estado, também é possível por município, através de filtro realizado</w:t>
      </w:r>
      <w:r>
        <w:rPr>
          <w:rFonts w:ascii="Times New Roman" w:hAnsi="Times New Roman" w:eastAsia="Times New Roman" w:cs="Times New Roman"/>
          <w:sz w:val="24"/>
          <w:szCs w:val="24"/>
          <w:lang w:val="pt-BR"/>
        </w:rPr>
        <w:t>, ao</w:t>
      </w:r>
      <w:r>
        <w:rPr>
          <w:rFonts w:ascii="Times New Roman" w:hAnsi="Times New Roman" w:eastAsia="Times New Roman" w:cs="Times New Roman"/>
          <w:sz w:val="24"/>
          <w:szCs w:val="24"/>
        </w:rPr>
        <w:t xml:space="preserve"> seleciona</w:t>
      </w:r>
      <w:r>
        <w:rPr>
          <w:rFonts w:ascii="Times New Roman" w:hAnsi="Times New Roman" w:eastAsia="Times New Roman" w:cs="Times New Roman"/>
          <w:sz w:val="24"/>
          <w:szCs w:val="24"/>
          <w:lang w:val="pt-BR"/>
        </w:rPr>
        <w:t>r</w:t>
      </w:r>
      <w:r>
        <w:rPr>
          <w:rFonts w:ascii="Times New Roman" w:hAnsi="Times New Roman" w:eastAsia="Times New Roman" w:cs="Times New Roman"/>
          <w:sz w:val="24"/>
          <w:szCs w:val="24"/>
        </w:rPr>
        <w:t xml:space="preserve"> por </w:t>
      </w:r>
      <w:r>
        <w:rPr>
          <w:rFonts w:ascii="Times New Roman" w:hAnsi="Times New Roman" w:eastAsia="Times New Roman" w:cs="Times New Roman"/>
          <w:sz w:val="24"/>
          <w:szCs w:val="24"/>
          <w:lang w:val="pt-BR"/>
        </w:rPr>
        <w:t>m</w:t>
      </w:r>
      <w:r>
        <w:rPr>
          <w:rFonts w:ascii="Times New Roman" w:hAnsi="Times New Roman" w:eastAsia="Times New Roman" w:cs="Times New Roman"/>
          <w:sz w:val="24"/>
          <w:szCs w:val="24"/>
        </w:rPr>
        <w:t>unicípio e óbitos acumulados</w:t>
      </w:r>
      <w:r>
        <w:rPr>
          <w:rFonts w:ascii="Times New Roman" w:hAnsi="Times New Roman" w:eastAsia="Times New Roman" w:cs="Times New Roman"/>
          <w:sz w:val="24"/>
          <w:szCs w:val="24"/>
          <w:lang w:val="pt-B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pt-BR"/>
        </w:rPr>
        <w:t>N</w:t>
      </w:r>
      <w:r>
        <w:rPr>
          <w:rFonts w:ascii="Times New Roman" w:hAnsi="Times New Roman" w:eastAsia="Times New Roman" w:cs="Times New Roman"/>
          <w:sz w:val="24"/>
          <w:szCs w:val="24"/>
        </w:rPr>
        <w:t>a Figura 12, observa-se a evolução dos óbitos nos respectivos municípios</w:t>
      </w:r>
      <w:ins w:id="665" w:author="Josiane Araújo" w:date="2022-05-07T18:09:00Z">
        <w:r>
          <w:rPr>
            <w:rFonts w:hint="eastAsia" w:ascii="Times New Roman" w:hAnsi="Times New Roman" w:eastAsia="Times New Roman" w:cs="Times New Roman"/>
            <w:sz w:val="24"/>
            <w:szCs w:val="24"/>
            <w:lang w:eastAsia="zh-CN"/>
          </w:rPr>
          <w:t>.</w:t>
        </w:r>
      </w:ins>
      <w:del w:id="666" w:author="Josiane Araújo" w:date="2022-05-07T18:0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667" w:author="Josiane Araújo" w:date="2022-05-07T18:09:00Z">
        <w:r>
          <w:rPr>
            <w:rFonts w:hint="eastAsia" w:ascii="Times New Roman" w:hAnsi="Times New Roman" w:eastAsia="Times New Roman" w:cs="Times New Roman"/>
            <w:sz w:val="24"/>
            <w:szCs w:val="24"/>
            <w:lang w:eastAsia="zh-CN"/>
          </w:rPr>
          <w:t>P</w:t>
        </w:r>
      </w:ins>
      <w:del w:id="668" w:author="Josiane Araújo" w:date="2022-05-07T18:09:00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orém</w:t>
      </w:r>
      <w:ins w:id="669" w:author="Josiane Araújo" w:date="2022-05-07T18:09: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com o problema de ter município digitado com ace</w:t>
      </w:r>
      <w:r>
        <w:rPr>
          <w:rFonts w:ascii="Times New Roman" w:hAnsi="Times New Roman" w:eastAsia="Times New Roman" w:cs="Times New Roman"/>
          <w:sz w:val="24"/>
          <w:szCs w:val="24"/>
          <w:lang w:val="pt-BR"/>
        </w:rPr>
        <w:t>n</w:t>
      </w:r>
      <w:r>
        <w:rPr>
          <w:rFonts w:ascii="Times New Roman" w:hAnsi="Times New Roman" w:eastAsia="Times New Roman" w:cs="Times New Roman"/>
          <w:sz w:val="24"/>
          <w:szCs w:val="24"/>
        </w:rPr>
        <w:t>to e</w:t>
      </w:r>
      <w:ins w:id="670" w:author="Josiane Araújo" w:date="2022-05-07T18:09: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w:t>
      </w:r>
      <w:ins w:id="671" w:author="Josiane Araújo" w:date="2022-05-07T18:09:00Z">
        <w:r>
          <w:rPr>
            <w:rFonts w:ascii="Times New Roman" w:hAnsi="Times New Roman" w:eastAsia="Times New Roman" w:cs="Times New Roman"/>
            <w:sz w:val="24"/>
            <w:szCs w:val="24"/>
            <w:lang w:val="pt-BR"/>
          </w:rPr>
          <w:t>devido a</w:t>
        </w:r>
      </w:ins>
      <w:del w:id="672" w:author="Josiane Araújo" w:date="2022-05-07T18:09:00Z">
        <w:r>
          <w:rPr>
            <w:rFonts w:ascii="Times New Roman" w:hAnsi="Times New Roman" w:eastAsia="Times New Roman" w:cs="Times New Roman"/>
            <w:sz w:val="24"/>
            <w:szCs w:val="24"/>
            <w:lang w:val="pt-BR"/>
          </w:rPr>
          <w:delText>pel</w:delText>
        </w:r>
      </w:del>
      <w:r>
        <w:rPr>
          <w:rFonts w:ascii="Times New Roman" w:hAnsi="Times New Roman" w:eastAsia="Times New Roman" w:cs="Times New Roman"/>
          <w:sz w:val="24"/>
          <w:szCs w:val="24"/>
          <w:lang w:val="pt-BR"/>
        </w:rPr>
        <w:t>o fato d</w:t>
      </w:r>
      <w:r>
        <w:rPr>
          <w:rFonts w:ascii="Times New Roman" w:hAnsi="Times New Roman" w:eastAsia="Times New Roman" w:cs="Times New Roman"/>
          <w:sz w:val="24"/>
          <w:szCs w:val="24"/>
        </w:rPr>
        <w:t>a aplicação não reconhece</w:t>
      </w:r>
      <w:r>
        <w:rPr>
          <w:rFonts w:ascii="Times New Roman" w:hAnsi="Times New Roman" w:eastAsia="Times New Roman" w:cs="Times New Roman"/>
          <w:sz w:val="24"/>
          <w:szCs w:val="24"/>
          <w:lang w:val="pt-BR"/>
        </w:rPr>
        <w:t>r</w:t>
      </w:r>
      <w:r>
        <w:rPr>
          <w:rFonts w:ascii="Times New Roman" w:hAnsi="Times New Roman" w:eastAsia="Times New Roman" w:cs="Times New Roman"/>
          <w:sz w:val="24"/>
          <w:szCs w:val="24"/>
        </w:rPr>
        <w:t xml:space="preserve"> esse tipo de caracter, impossibilita</w:t>
      </w:r>
      <w:r>
        <w:rPr>
          <w:rFonts w:ascii="Times New Roman" w:hAnsi="Times New Roman" w:eastAsia="Times New Roman" w:cs="Times New Roman"/>
          <w:sz w:val="24"/>
          <w:szCs w:val="24"/>
          <w:lang w:val="pt-BR"/>
        </w:rPr>
        <w:t xml:space="preserve"> a </w:t>
      </w:r>
      <w:r>
        <w:rPr>
          <w:rFonts w:ascii="Times New Roman" w:hAnsi="Times New Roman" w:eastAsia="Times New Roman" w:cs="Times New Roman"/>
          <w:sz w:val="24"/>
          <w:szCs w:val="24"/>
        </w:rPr>
        <w:t xml:space="preserve">seleção das informações, não localizando o </w:t>
      </w:r>
      <w:r>
        <w:rPr>
          <w:rFonts w:ascii="Times New Roman" w:hAnsi="Times New Roman" w:eastAsia="Times New Roman" w:cs="Times New Roman"/>
          <w:sz w:val="24"/>
          <w:szCs w:val="24"/>
          <w:lang w:val="pt-BR"/>
        </w:rPr>
        <w:t>m</w:t>
      </w:r>
      <w:r>
        <w:rPr>
          <w:rFonts w:ascii="Times New Roman" w:hAnsi="Times New Roman" w:eastAsia="Times New Roman" w:cs="Times New Roman"/>
          <w:sz w:val="24"/>
          <w:szCs w:val="24"/>
        </w:rPr>
        <w:t>unicípio de Patroc</w:t>
      </w:r>
      <w:r>
        <w:rPr>
          <w:rFonts w:ascii="Times New Roman" w:hAnsi="Times New Roman" w:eastAsia="Times New Roman" w:cs="Times New Roman"/>
          <w:sz w:val="24"/>
          <w:szCs w:val="24"/>
          <w:lang w:val="pt-BR"/>
        </w:rPr>
        <w:t>í</w:t>
      </w:r>
      <w:r>
        <w:rPr>
          <w:rFonts w:ascii="Times New Roman" w:hAnsi="Times New Roman" w:eastAsia="Times New Roman" w:cs="Times New Roman"/>
          <w:sz w:val="24"/>
          <w:szCs w:val="24"/>
        </w:rPr>
        <w:t xml:space="preserve">nio, </w:t>
      </w:r>
      <w:r>
        <w:rPr>
          <w:rFonts w:ascii="Times New Roman" w:hAnsi="Times New Roman" w:eastAsia="Times New Roman" w:cs="Times New Roman"/>
          <w:sz w:val="24"/>
          <w:szCs w:val="24"/>
          <w:lang w:val="pt-BR"/>
        </w:rPr>
        <w:t xml:space="preserve">por exemplo, dando </w:t>
      </w:r>
      <w:r>
        <w:rPr>
          <w:rFonts w:ascii="Times New Roman" w:hAnsi="Times New Roman" w:eastAsia="Times New Roman" w:cs="Times New Roman"/>
          <w:sz w:val="24"/>
          <w:szCs w:val="24"/>
        </w:rPr>
        <w:t xml:space="preserve">a entender </w:t>
      </w:r>
      <w:ins w:id="673" w:author="Josiane Araújo" w:date="2022-05-07T18:09:00Z">
        <w:r>
          <w:rPr>
            <w:rFonts w:ascii="Times New Roman" w:hAnsi="Times New Roman" w:eastAsia="Times New Roman" w:cs="Times New Roman"/>
            <w:sz w:val="24"/>
            <w:szCs w:val="24"/>
            <w:lang w:val="pt-BR"/>
          </w:rPr>
          <w:t>que não há</w:t>
        </w:r>
      </w:ins>
      <w:del w:id="674" w:author="Josiane Araújo" w:date="2022-05-07T18:09:00Z">
        <w:r>
          <w:rPr>
            <w:rFonts w:ascii="Times New Roman" w:hAnsi="Times New Roman" w:eastAsia="Times New Roman" w:cs="Times New Roman"/>
            <w:sz w:val="24"/>
            <w:szCs w:val="24"/>
          </w:rPr>
          <w:delText>não ter</w:delText>
        </w:r>
      </w:del>
      <w:r>
        <w:rPr>
          <w:rFonts w:ascii="Times New Roman" w:hAnsi="Times New Roman" w:eastAsia="Times New Roman" w:cs="Times New Roman"/>
          <w:sz w:val="24"/>
          <w:szCs w:val="24"/>
        </w:rPr>
        <w:t xml:space="preserve"> informação.</w:t>
      </w:r>
    </w:p>
    <w:p>
      <w:pPr>
        <w:ind w:firstLine="850"/>
        <w:jc w:val="both"/>
        <w:rPr>
          <w:rFonts w:ascii="Times New Roman" w:hAnsi="Times New Roman" w:eastAsia="Times New Roman" w:cs="Times New Roman"/>
          <w:sz w:val="24"/>
          <w:szCs w:val="24"/>
        </w:rPr>
      </w:pPr>
      <w:r>
        <w:drawing>
          <wp:anchor distT="114300" distB="114300" distL="114300" distR="114300" simplePos="0" relativeHeight="251667456" behindDoc="0" locked="0" layoutInCell="1" allowOverlap="1">
            <wp:simplePos x="0" y="0"/>
            <wp:positionH relativeFrom="column">
              <wp:posOffset>-59690</wp:posOffset>
            </wp:positionH>
            <wp:positionV relativeFrom="paragraph">
              <wp:posOffset>144780</wp:posOffset>
            </wp:positionV>
            <wp:extent cx="5928995" cy="4850130"/>
            <wp:effectExtent l="0" t="0" r="14605" b="7620"/>
            <wp:wrapNone/>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20"/>
                    <a:srcRect/>
                    <a:stretch>
                      <a:fillRect/>
                    </a:stretch>
                  </pic:blipFill>
                  <pic:spPr>
                    <a:xfrm>
                      <a:off x="0" y="0"/>
                      <a:ext cx="5928995" cy="4850130"/>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commentRangeStart w:id="24"/>
      <w:r>
        <w:rPr>
          <w:rFonts w:ascii="Times New Roman" w:hAnsi="Times New Roman" w:eastAsia="Times New Roman" w:cs="Times New Roman"/>
          <w:sz w:val="24"/>
          <w:szCs w:val="24"/>
        </w:rPr>
        <w:t>Figura 12 - Seleção dos óbitos acumulados por município</w:t>
      </w:r>
      <w:r>
        <w:rPr>
          <w:rFonts w:ascii="Times New Roman" w:hAnsi="Times New Roman" w:eastAsia="Times New Roman" w:cs="Times New Roman"/>
          <w:sz w:val="24"/>
          <w:szCs w:val="24"/>
          <w:lang w:val="pt-PT"/>
        </w:rPr>
        <w:t>.</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commentRangeEnd w:id="24"/>
      <w:r>
        <w:rPr>
          <w:rStyle w:val="10"/>
        </w:rPr>
        <w:commentReference w:id="24"/>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drawing>
          <wp:anchor distT="114300" distB="114300" distL="114300" distR="114300" simplePos="0" relativeHeight="251665408" behindDoc="0" locked="0" layoutInCell="1" allowOverlap="1">
            <wp:simplePos x="0" y="0"/>
            <wp:positionH relativeFrom="column">
              <wp:posOffset>893445</wp:posOffset>
            </wp:positionH>
            <wp:positionV relativeFrom="paragraph">
              <wp:posOffset>45720</wp:posOffset>
            </wp:positionV>
            <wp:extent cx="3581400" cy="2333625"/>
            <wp:effectExtent l="0" t="0" r="0" b="0"/>
            <wp:wrapTopAndBottom/>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21"/>
                    <a:srcRect/>
                    <a:stretch>
                      <a:fillRect/>
                    </a:stretch>
                  </pic:blipFill>
                  <pic:spPr>
                    <a:xfrm>
                      <a:off x="0" y="0"/>
                      <a:ext cx="3581400" cy="2333625"/>
                    </a:xfrm>
                    <a:prstGeom prst="rect">
                      <a:avLst/>
                    </a:prstGeom>
                  </pic:spPr>
                </pic:pic>
              </a:graphicData>
            </a:graphic>
          </wp:anchor>
        </w:drawing>
      </w:r>
      <w:r>
        <w:rPr>
          <w:rFonts w:ascii="Times New Roman" w:hAnsi="Times New Roman" w:eastAsia="Times New Roman" w:cs="Times New Roman"/>
          <w:sz w:val="24"/>
          <w:szCs w:val="24"/>
        </w:rPr>
        <w:t xml:space="preserve">Fonte: Própria.Figura 13 - </w:t>
      </w:r>
      <w:ins w:id="675" w:author="Josiane Araújo" w:date="2022-05-07T18:27:00Z">
        <w:r>
          <w:rPr>
            <w:rFonts w:ascii="Times New Roman" w:hAnsi="Times New Roman" w:eastAsia="Times New Roman" w:cs="Times New Roman"/>
            <w:sz w:val="24"/>
            <w:szCs w:val="24"/>
            <w:lang w:val="pt-BR" w:eastAsia="zh-CN"/>
          </w:rPr>
          <w:t>Ó</w:t>
        </w:r>
      </w:ins>
      <w:del w:id="676" w:author="Josiane Araújo" w:date="2022-05-07T18:27:00Z">
        <w:r>
          <w:rPr>
            <w:rFonts w:ascii="Times New Roman" w:hAnsi="Times New Roman" w:eastAsia="Times New Roman" w:cs="Times New Roman"/>
            <w:sz w:val="24"/>
            <w:szCs w:val="24"/>
          </w:rPr>
          <w:delText>Gráfico dos ó</w:delText>
        </w:r>
      </w:del>
      <w:r>
        <w:rPr>
          <w:rFonts w:ascii="Times New Roman" w:hAnsi="Times New Roman" w:eastAsia="Times New Roman" w:cs="Times New Roman"/>
          <w:sz w:val="24"/>
          <w:szCs w:val="24"/>
        </w:rPr>
        <w:t>bitos acumulados por município</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commentRangeStart w:id="25"/>
      <w:r>
        <w:rPr>
          <w:rFonts w:ascii="Times New Roman" w:hAnsi="Times New Roman" w:eastAsia="Times New Roman" w:cs="Times New Roman"/>
          <w:sz w:val="24"/>
          <w:szCs w:val="24"/>
        </w:rPr>
        <w:t xml:space="preserve">Tabela 3 - Total de óbitos por estado, período de 25/02/2020 a 25/04/2022. </w:t>
      </w:r>
      <w:commentRangeEnd w:id="25"/>
      <w:r>
        <w:rPr>
          <w:rStyle w:val="10"/>
        </w:rPr>
        <w:commentReference w:id="25"/>
      </w:r>
    </w:p>
    <w:p>
      <w:pPr>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Analisando a base de vacinação contra covid</w:t>
      </w:r>
      <w:ins w:id="677" w:author="Josiane Araújo" w:date="2022-05-07T18:27:00Z">
        <w:r>
          <w:rPr>
            <w:rFonts w:ascii="Times New Roman" w:hAnsi="Times New Roman" w:eastAsia="Times New Roman" w:cs="Times New Roman"/>
            <w:sz w:val="24"/>
            <w:szCs w:val="24"/>
            <w:lang w:val="pt-BR"/>
          </w:rPr>
          <w:t>-19</w:t>
        </w:r>
      </w:ins>
      <w:r>
        <w:rPr>
          <w:rFonts w:ascii="Times New Roman" w:hAnsi="Times New Roman" w:eastAsia="Times New Roman" w:cs="Times New Roman"/>
          <w:sz w:val="24"/>
          <w:szCs w:val="24"/>
        </w:rPr>
        <w:t xml:space="preserve">, </w:t>
      </w:r>
      <w:del w:id="678" w:author="Josiane Araújo" w:date="2022-05-07T18:28:00Z">
        <w:r>
          <w:rPr>
            <w:rFonts w:ascii="Times New Roman" w:hAnsi="Times New Roman" w:eastAsia="Times New Roman" w:cs="Times New Roman"/>
            <w:sz w:val="24"/>
            <w:szCs w:val="24"/>
          </w:rPr>
          <w:delText xml:space="preserve">base </w:delText>
        </w:r>
      </w:del>
      <w:r>
        <w:rPr>
          <w:rFonts w:ascii="Times New Roman" w:hAnsi="Times New Roman" w:eastAsia="Times New Roman" w:cs="Times New Roman"/>
          <w:sz w:val="24"/>
          <w:szCs w:val="24"/>
        </w:rPr>
        <w:t xml:space="preserve">disponibilizada no site opendatasus.saude.gov.br, arquivo extenso, </w:t>
      </w:r>
      <w:ins w:id="679" w:author="Josiane Araújo" w:date="2022-05-07T18:28:00Z">
        <w:r>
          <w:rPr>
            <w:rFonts w:ascii="Times New Roman" w:hAnsi="Times New Roman" w:eastAsia="Times New Roman" w:cs="Times New Roman"/>
            <w:sz w:val="24"/>
            <w:szCs w:val="24"/>
            <w:lang w:val="pt-BR"/>
          </w:rPr>
          <w:t xml:space="preserve">nota-se que </w:t>
        </w:r>
      </w:ins>
      <w:r>
        <w:rPr>
          <w:rFonts w:ascii="Times New Roman" w:hAnsi="Times New Roman" w:eastAsia="Times New Roman" w:cs="Times New Roman"/>
          <w:sz w:val="24"/>
          <w:szCs w:val="24"/>
        </w:rPr>
        <w:t>a base referente ao estado de Minas Gerais</w:t>
      </w:r>
      <w:del w:id="680" w:author="Josiane Araújo" w:date="2022-05-07T18:28: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681" w:author="Josiane Araújo" w:date="2022-05-07T18:28:00Z">
        <w:r>
          <w:rPr>
            <w:rFonts w:hint="eastAsia" w:ascii="Times New Roman" w:hAnsi="Times New Roman" w:eastAsia="Times New Roman" w:cs="Times New Roman"/>
            <w:sz w:val="24"/>
            <w:szCs w:val="24"/>
            <w:lang w:eastAsia="zh-CN"/>
          </w:rPr>
          <w:t>a</w:t>
        </w:r>
      </w:ins>
      <w:ins w:id="682" w:author="Josiane Araújo" w:date="2022-05-07T18:28:00Z">
        <w:r>
          <w:rPr>
            <w:rFonts w:ascii="Times New Roman" w:hAnsi="Times New Roman" w:eastAsia="Times New Roman" w:cs="Times New Roman"/>
            <w:sz w:val="24"/>
            <w:szCs w:val="24"/>
            <w:lang w:val="pt-BR" w:eastAsia="zh-CN"/>
          </w:rPr>
          <w:t>presenta</w:t>
        </w:r>
      </w:ins>
      <w:del w:id="683" w:author="Josiane Araújo" w:date="2022-05-07T18:28:00Z">
        <w:r>
          <w:rPr>
            <w:rFonts w:ascii="Times New Roman" w:hAnsi="Times New Roman" w:eastAsia="Times New Roman" w:cs="Times New Roman"/>
            <w:sz w:val="24"/>
            <w:szCs w:val="24"/>
          </w:rPr>
          <w:delText>são</w:delText>
        </w:r>
      </w:del>
      <w:r>
        <w:rPr>
          <w:rFonts w:ascii="Times New Roman" w:hAnsi="Times New Roman" w:eastAsia="Times New Roman" w:cs="Times New Roman"/>
          <w:sz w:val="24"/>
          <w:szCs w:val="24"/>
        </w:rPr>
        <w:t xml:space="preserve"> 3 arquivos de 6 gb de tamanho, principalmente por ser lançamento diário</w:t>
      </w:r>
      <w:ins w:id="684" w:author="Josiane Araújo" w:date="2022-05-07T18:29:00Z">
        <w:r>
          <w:rPr>
            <w:rFonts w:hint="eastAsia" w:ascii="Times New Roman" w:hAnsi="Times New Roman" w:eastAsia="Times New Roman" w:cs="Times New Roman"/>
            <w:sz w:val="24"/>
            <w:szCs w:val="24"/>
            <w:lang w:eastAsia="zh-CN"/>
          </w:rPr>
          <w:t>.</w:t>
        </w:r>
      </w:ins>
      <w:del w:id="685" w:author="Josiane Araújo" w:date="2022-05-07T18:2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686" w:author="Josiane Araújo" w:date="2022-05-07T18:29:00Z">
        <w:r>
          <w:rPr>
            <w:rFonts w:ascii="Times New Roman" w:hAnsi="Times New Roman" w:eastAsia="Times New Roman" w:cs="Times New Roman"/>
            <w:sz w:val="24"/>
            <w:szCs w:val="24"/>
            <w:lang w:val="pt-BR"/>
          </w:rPr>
          <w:t>Essa</w:t>
        </w:r>
      </w:ins>
      <w:r>
        <w:rPr>
          <w:rFonts w:ascii="Times New Roman" w:hAnsi="Times New Roman" w:eastAsia="Times New Roman" w:cs="Times New Roman"/>
          <w:sz w:val="24"/>
          <w:szCs w:val="24"/>
        </w:rPr>
        <w:t xml:space="preserve">a base tem como padrão letras maiúsculas e sem acento, que facilita </w:t>
      </w:r>
      <w:ins w:id="687" w:author="Josiane Araújo" w:date="2022-05-07T18:29: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construção dos filtros e análise dos dados</w:t>
      </w:r>
      <w:ins w:id="688" w:author="Josiane Araújo" w:date="2022-05-07T18:29:00Z">
        <w:r>
          <w:rPr>
            <w:rFonts w:hint="eastAsia" w:ascii="Times New Roman" w:hAnsi="Times New Roman" w:eastAsia="Times New Roman" w:cs="Times New Roman"/>
            <w:sz w:val="24"/>
            <w:szCs w:val="24"/>
            <w:lang w:eastAsia="zh-CN"/>
          </w:rPr>
          <w:t>.</w:t>
        </w:r>
      </w:ins>
      <w:ins w:id="689" w:author="Josiane Araújo" w:date="2022-05-07T18:29:00Z">
        <w:r>
          <w:rPr>
            <w:rFonts w:ascii="Times New Roman" w:hAnsi="Times New Roman" w:eastAsia="Times New Roman" w:cs="Times New Roman"/>
            <w:sz w:val="24"/>
            <w:szCs w:val="24"/>
            <w:lang w:val="pt-BR" w:eastAsia="zh-CN"/>
          </w:rPr>
          <w:t xml:space="preserve"> Na </w:t>
        </w:r>
      </w:ins>
      <w:del w:id="690" w:author="Josiane Araújo" w:date="2022-05-07T18:29:00Z">
        <w:r>
          <w:rPr>
            <w:rFonts w:ascii="Times New Roman" w:hAnsi="Times New Roman" w:eastAsia="Times New Roman" w:cs="Times New Roman"/>
            <w:sz w:val="24"/>
            <w:szCs w:val="24"/>
          </w:rPr>
          <w:delText xml:space="preserve">, na </w:delText>
        </w:r>
      </w:del>
      <w:r>
        <w:rPr>
          <w:rFonts w:ascii="Times New Roman" w:hAnsi="Times New Roman" w:eastAsia="Times New Roman" w:cs="Times New Roman"/>
          <w:sz w:val="24"/>
          <w:szCs w:val="24"/>
        </w:rPr>
        <w:t>Figura 14, a base foi importada para python</w:t>
      </w:r>
      <w:del w:id="691" w:author="Josiane Araújo" w:date="2022-05-07T18:29: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e os três arquivos foram concatenados, </w:t>
      </w:r>
      <w:del w:id="692" w:author="Josiane Araújo" w:date="2022-05-07T18:29:00Z">
        <w:r>
          <w:rPr>
            <w:rFonts w:ascii="Times New Roman" w:hAnsi="Times New Roman" w:eastAsia="Times New Roman" w:cs="Times New Roman"/>
            <w:sz w:val="24"/>
            <w:szCs w:val="24"/>
          </w:rPr>
          <w:delText xml:space="preserve">se </w:delText>
        </w:r>
      </w:del>
      <w:r>
        <w:rPr>
          <w:rFonts w:ascii="Times New Roman" w:hAnsi="Times New Roman" w:eastAsia="Times New Roman" w:cs="Times New Roman"/>
          <w:sz w:val="24"/>
          <w:szCs w:val="24"/>
        </w:rPr>
        <w:t>tornando</w:t>
      </w:r>
      <w:ins w:id="693" w:author="Josiane Araújo" w:date="2022-05-07T18:29:00Z">
        <w:r>
          <w:rPr>
            <w:rFonts w:ascii="Times New Roman" w:hAnsi="Times New Roman" w:eastAsia="Times New Roman" w:cs="Times New Roman"/>
            <w:sz w:val="24"/>
            <w:szCs w:val="24"/>
            <w:lang w:val="pt-BR"/>
          </w:rPr>
          <w:t>-se</w:t>
        </w:r>
      </w:ins>
      <w:r>
        <w:rPr>
          <w:rFonts w:ascii="Times New Roman" w:hAnsi="Times New Roman" w:eastAsia="Times New Roman" w:cs="Times New Roman"/>
          <w:sz w:val="24"/>
          <w:szCs w:val="24"/>
        </w:rPr>
        <w:t xml:space="preserve"> uma base</w:t>
      </w:r>
      <w:ins w:id="694" w:author="Josiane Araújo" w:date="2022-05-07T18:29:00Z">
        <w:r>
          <w:rPr>
            <w:rFonts w:hint="eastAsia" w:ascii="Times New Roman" w:hAnsi="Times New Roman" w:eastAsia="Times New Roman" w:cs="Times New Roman"/>
            <w:sz w:val="24"/>
            <w:szCs w:val="24"/>
            <w:lang w:eastAsia="zh-CN"/>
          </w:rPr>
          <w:t>.</w:t>
        </w:r>
      </w:ins>
      <w:del w:id="695" w:author="Josiane Araújo" w:date="2022-05-07T18:29:00Z">
        <w:r>
          <w:rPr>
            <w:rFonts w:ascii="Times New Roman" w:hAnsi="Times New Roman" w:eastAsia="Times New Roman" w:cs="Times New Roman"/>
            <w:sz w:val="24"/>
            <w:szCs w:val="24"/>
          </w:rPr>
          <w:delText xml:space="preserve"> e</w:delText>
        </w:r>
      </w:del>
      <w:r>
        <w:rPr>
          <w:rFonts w:ascii="Times New Roman" w:hAnsi="Times New Roman" w:eastAsia="Times New Roman" w:cs="Times New Roman"/>
          <w:sz w:val="24"/>
          <w:szCs w:val="24"/>
        </w:rPr>
        <w:t xml:space="preserve"> </w:t>
      </w:r>
      <w:ins w:id="696" w:author="Josiane Araújo" w:date="2022-05-07T18:29:00Z">
        <w:r>
          <w:rPr>
            <w:rFonts w:ascii="Times New Roman" w:hAnsi="Times New Roman" w:eastAsia="Times New Roman" w:cs="Times New Roman"/>
            <w:sz w:val="24"/>
            <w:szCs w:val="24"/>
            <w:lang w:val="pt-BR"/>
          </w:rPr>
          <w:t>N</w:t>
        </w:r>
      </w:ins>
      <w:r>
        <w:rPr>
          <w:rFonts w:ascii="Times New Roman" w:hAnsi="Times New Roman" w:eastAsia="Times New Roman" w:cs="Times New Roman"/>
          <w:sz w:val="24"/>
          <w:szCs w:val="24"/>
        </w:rPr>
        <w:t xml:space="preserve">a Figura 15, </w:t>
      </w:r>
      <w:ins w:id="697" w:author="Josiane Araújo" w:date="2022-05-07T18:29:00Z">
        <w:r>
          <w:rPr>
            <w:rFonts w:ascii="Times New Roman" w:hAnsi="Times New Roman" w:eastAsia="Times New Roman" w:cs="Times New Roman"/>
            <w:sz w:val="24"/>
            <w:szCs w:val="24"/>
            <w:lang w:val="pt-BR"/>
          </w:rPr>
          <w:t xml:space="preserve">observa-se </w:t>
        </w:r>
      </w:ins>
      <w:r>
        <w:rPr>
          <w:rFonts w:ascii="Times New Roman" w:hAnsi="Times New Roman" w:eastAsia="Times New Roman" w:cs="Times New Roman"/>
          <w:sz w:val="24"/>
          <w:szCs w:val="24"/>
        </w:rPr>
        <w:t>a base já importada.</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drawing>
          <wp:anchor distT="114300" distB="114300" distL="114300" distR="114300" simplePos="0" relativeHeight="251666432" behindDoc="0" locked="0" layoutInCell="1" allowOverlap="1">
            <wp:simplePos x="0" y="0"/>
            <wp:positionH relativeFrom="column">
              <wp:posOffset>90170</wp:posOffset>
            </wp:positionH>
            <wp:positionV relativeFrom="paragraph">
              <wp:posOffset>76835</wp:posOffset>
            </wp:positionV>
            <wp:extent cx="5810250" cy="235267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2"/>
                    <a:srcRect/>
                    <a:stretch>
                      <a:fillRect/>
                    </a:stretch>
                  </pic:blipFill>
                  <pic:spPr>
                    <a:xfrm>
                      <a:off x="0" y="0"/>
                      <a:ext cx="5810250" cy="2352675"/>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del w:id="698" w:author="Josiane Araújo" w:date="2022-05-07T18:30:00Z"/>
          <w:rFonts w:ascii="Times New Roman" w:hAnsi="Times New Roman" w:eastAsia="Times New Roman" w:cs="Times New Roman"/>
          <w:sz w:val="24"/>
          <w:szCs w:val="24"/>
        </w:rPr>
      </w:pPr>
    </w:p>
    <w:p>
      <w:pPr>
        <w:jc w:val="both"/>
        <w:rPr>
          <w:del w:id="699" w:author="Josiane Araújo" w:date="2022-05-07T18:30:00Z"/>
          <w:rFonts w:hint="eastAsia" w:ascii="Times New Roman" w:hAnsi="Times New Roman" w:eastAsia="Times New Roman" w:cs="Times New Roman"/>
          <w:sz w:val="24"/>
          <w:szCs w:val="24"/>
        </w:rPr>
      </w:pPr>
    </w:p>
    <w:p>
      <w:pPr>
        <w:jc w:val="both"/>
        <w:rPr>
          <w:del w:id="700" w:author="Josiane Araújo" w:date="2022-05-07T18:30:00Z"/>
          <w:rFonts w:hint="eastAsia" w:ascii="Times New Roman" w:hAnsi="Times New Roman" w:eastAsia="Times New Roman" w:cs="Times New Roman"/>
          <w:sz w:val="24"/>
          <w:szCs w:val="24"/>
        </w:rPr>
      </w:pPr>
    </w:p>
    <w:p>
      <w:pPr>
        <w:jc w:val="both"/>
        <w:rPr>
          <w:del w:id="701" w:author="Josiane Araújo" w:date="2022-05-07T18:30:00Z"/>
          <w:rFonts w:hint="eastAsia" w:ascii="Times New Roman" w:hAnsi="Times New Roman" w:eastAsia="Times New Roman" w:cs="Times New Roman"/>
          <w:sz w:val="24"/>
          <w:szCs w:val="24"/>
        </w:rPr>
      </w:pPr>
    </w:p>
    <w:p>
      <w:pPr>
        <w:jc w:val="both"/>
        <w:rPr>
          <w:del w:id="702" w:author="Josiane Araújo" w:date="2022-05-07T18:30:00Z"/>
          <w:rFonts w:hint="eastAsia" w:ascii="Times New Roman" w:hAnsi="Times New Roman" w:eastAsia="Times New Roman" w:cs="Times New Roman"/>
          <w:sz w:val="24"/>
          <w:szCs w:val="24"/>
        </w:rPr>
      </w:pPr>
    </w:p>
    <w:p>
      <w:pPr>
        <w:jc w:val="both"/>
        <w:rPr>
          <w:del w:id="703" w:author="Josiane Araújo" w:date="2022-05-07T18:30:00Z"/>
          <w:rFonts w:hint="eastAsia" w:ascii="Times New Roman" w:hAnsi="Times New Roman" w:eastAsia="Times New Roman" w:cs="Times New Roman"/>
          <w:sz w:val="24"/>
          <w:szCs w:val="24"/>
        </w:rPr>
      </w:pPr>
    </w:p>
    <w:p>
      <w:pPr>
        <w:jc w:val="both"/>
        <w:rPr>
          <w:rFonts w:hint="eastAsia" w:ascii="Times New Roman" w:hAnsi="Times New Roman" w:eastAsia="Times New Roman" w:cs="Times New Roman"/>
          <w:sz w:val="24"/>
          <w:szCs w:val="24"/>
          <w:lang w:eastAsia="zh-CN"/>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 14 - Importando base de dados da vacinação.</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ind w:firstLine="850"/>
        <w:jc w:val="both"/>
        <w:rPr>
          <w:rFonts w:ascii="Times New Roman" w:hAnsi="Times New Roman" w:eastAsia="Times New Roman" w:cs="Times New Roman"/>
          <w:sz w:val="24"/>
          <w:szCs w:val="24"/>
        </w:rPr>
      </w:pPr>
    </w:p>
    <w:p>
      <w:pPr>
        <w:ind w:firstLine="850"/>
        <w:jc w:val="both"/>
        <w:rPr>
          <w:ins w:id="704" w:author="Josiane Araújo" w:date="2022-05-07T18:30:00Z"/>
          <w:rFonts w:ascii="Times New Roman" w:hAnsi="Times New Roman" w:eastAsia="Times New Roman" w:cs="Times New Roman"/>
          <w:sz w:val="24"/>
          <w:szCs w:val="24"/>
          <w:lang w:eastAsia="zh-CN"/>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Já na Figura 13, mostra a base </w:t>
      </w:r>
      <w:r>
        <w:rPr>
          <w:rFonts w:ascii="Times New Roman" w:hAnsi="Times New Roman" w:eastAsia="Times New Roman" w:cs="Times New Roman"/>
          <w:sz w:val="24"/>
          <w:szCs w:val="24"/>
        </w:rPr>
        <w:drawing>
          <wp:inline distT="114300" distB="114300" distL="114300" distR="114300">
            <wp:extent cx="5745480" cy="1955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3" name="image12.png"/>
                    <pic:cNvPicPr preferRelativeResize="0"/>
                  </pic:nvPicPr>
                  <pic:blipFill>
                    <a:blip r:embed="rId23"/>
                    <a:srcRect/>
                    <a:stretch>
                      <a:fillRect/>
                    </a:stretch>
                  </pic:blipFill>
                  <pic:spPr>
                    <a:xfrm>
                      <a:off x="0" y="0"/>
                      <a:ext cx="5745600" cy="1955800"/>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 15 - Base de dados importada para python</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ins w:id="705" w:author="Josiane Araújo" w:date="2022-05-07T18:30: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 xml:space="preserve">Figura 16 mostra </w:t>
      </w:r>
      <w:ins w:id="706" w:author="Josiane Araújo" w:date="2022-05-07T18:30:00Z">
        <w:r>
          <w:rPr>
            <w:rFonts w:ascii="Times New Roman" w:hAnsi="Times New Roman" w:eastAsia="Times New Roman" w:cs="Times New Roman"/>
            <w:sz w:val="24"/>
            <w:szCs w:val="24"/>
            <w:lang w:val="pt-BR"/>
          </w:rPr>
          <w:t xml:space="preserve">o </w:t>
        </w:r>
      </w:ins>
      <w:r>
        <w:rPr>
          <w:rFonts w:ascii="Times New Roman" w:hAnsi="Times New Roman" w:eastAsia="Times New Roman" w:cs="Times New Roman"/>
          <w:sz w:val="24"/>
          <w:szCs w:val="24"/>
        </w:rPr>
        <w:t>filtro realizado</w:t>
      </w:r>
      <w:ins w:id="707" w:author="Josiane Araújo" w:date="2022-05-07T18:30:00Z">
        <w:r>
          <w:rPr>
            <w:rFonts w:hint="eastAsia" w:ascii="Times New Roman" w:hAnsi="Times New Roman" w:eastAsia="Times New Roman" w:cs="Times New Roman"/>
            <w:sz w:val="24"/>
            <w:szCs w:val="24"/>
            <w:lang w:eastAsia="zh-CN"/>
          </w:rPr>
          <w:t xml:space="preserve"> </w:t>
        </w:r>
      </w:ins>
      <w:ins w:id="708" w:author="Josiane Araújo" w:date="2022-05-07T18:30:00Z">
        <w:r>
          <w:rPr>
            <w:rFonts w:ascii="Times New Roman" w:hAnsi="Times New Roman" w:eastAsia="Times New Roman" w:cs="Times New Roman"/>
            <w:sz w:val="24"/>
            <w:szCs w:val="24"/>
            <w:lang w:val="pt-BR" w:eastAsia="zh-CN"/>
          </w:rPr>
          <w:t>para a</w:t>
        </w:r>
      </w:ins>
      <w:del w:id="709" w:author="Josiane Araújo" w:date="2022-05-07T18:30:00Z">
        <w:r>
          <w:rPr>
            <w:rFonts w:ascii="Times New Roman" w:hAnsi="Times New Roman" w:eastAsia="Times New Roman" w:cs="Times New Roman"/>
            <w:sz w:val="24"/>
            <w:szCs w:val="24"/>
          </w:rPr>
          <w:delText xml:space="preserve"> de</w:delText>
        </w:r>
      </w:del>
      <w:r>
        <w:rPr>
          <w:rFonts w:ascii="Times New Roman" w:hAnsi="Times New Roman" w:eastAsia="Times New Roman" w:cs="Times New Roman"/>
          <w:sz w:val="24"/>
          <w:szCs w:val="24"/>
        </w:rPr>
        <w:t xml:space="preserve"> quantidade de vacinas aplicadas por dose</w:t>
      </w:r>
      <w:ins w:id="710" w:author="Josiane Araújo" w:date="2022-05-07T18:3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em Minas Gerais.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657090" cy="429196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4"/>
                    <a:srcRect/>
                    <a:stretch>
                      <a:fillRect/>
                    </a:stretch>
                  </pic:blipFill>
                  <pic:spPr>
                    <a:xfrm>
                      <a:off x="0" y="0"/>
                      <a:ext cx="4657613" cy="4291968"/>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Figura 16 - Quantidade de vacinas aplicadas em Minas Gerais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ind w:firstLine="85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Analisando a Base de vacinas do covid</w:t>
      </w:r>
      <w:ins w:id="711" w:author="Josiane Araújo" w:date="2022-05-07T18:30: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19, observou-se, ao realizar filtro por data de aplicação da vacina, nome dos municípios e dose aplicada, </w:t>
      </w:r>
      <w:ins w:id="712" w:author="Josiane Araújo" w:date="2022-05-07T18:30: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ap</w:t>
      </w:r>
      <w:ins w:id="713" w:author="Josiane Araújo" w:date="2022-05-07T18:30:00Z">
        <w:r>
          <w:rPr>
            <w:rFonts w:hint="eastAsia" w:ascii="Times New Roman" w:hAnsi="Times New Roman" w:eastAsia="Times New Roman" w:cs="Times New Roman"/>
            <w:sz w:val="24"/>
            <w:szCs w:val="24"/>
            <w:lang w:eastAsia="zh-CN"/>
          </w:rPr>
          <w:t>r</w:t>
        </w:r>
      </w:ins>
      <w:ins w:id="714" w:author="Josiane Araújo" w:date="2022-05-07T18:30:00Z">
        <w:r>
          <w:rPr>
            <w:rFonts w:ascii="Times New Roman" w:hAnsi="Times New Roman" w:eastAsia="Times New Roman" w:cs="Times New Roman"/>
            <w:sz w:val="24"/>
            <w:szCs w:val="24"/>
            <w:lang w:val="pt-BR" w:eastAsia="zh-CN"/>
          </w:rPr>
          <w:t>esentação de</w:t>
        </w:r>
      </w:ins>
      <w:del w:id="715" w:author="Josiane Araújo" w:date="2022-05-07T18:30:00Z">
        <w:r>
          <w:rPr>
            <w:rFonts w:ascii="Times New Roman" w:hAnsi="Times New Roman" w:eastAsia="Times New Roman" w:cs="Times New Roman"/>
            <w:sz w:val="24"/>
            <w:szCs w:val="24"/>
          </w:rPr>
          <w:delText>arece</w:delText>
        </w:r>
      </w:del>
      <w:r>
        <w:rPr>
          <w:rFonts w:ascii="Times New Roman" w:hAnsi="Times New Roman" w:eastAsia="Times New Roman" w:cs="Times New Roman"/>
          <w:sz w:val="24"/>
          <w:szCs w:val="24"/>
        </w:rPr>
        <w:t xml:space="preserve"> datas que não correspondem ao período de pandemia, sugerindo erro de digitação, </w:t>
      </w:r>
      <w:ins w:id="716" w:author="Josiane Araújo" w:date="2022-05-07T18:32:00Z">
        <w:r>
          <w:rPr>
            <w:rFonts w:ascii="Times New Roman" w:hAnsi="Times New Roman" w:eastAsia="Times New Roman" w:cs="Times New Roman"/>
            <w:sz w:val="24"/>
            <w:szCs w:val="24"/>
            <w:lang w:val="pt-BR"/>
          </w:rPr>
          <w:t xml:space="preserve">conforme </w:t>
        </w:r>
      </w:ins>
      <w:r>
        <w:rPr>
          <w:rFonts w:ascii="Times New Roman" w:hAnsi="Times New Roman" w:eastAsia="Times New Roman" w:cs="Times New Roman"/>
          <w:sz w:val="24"/>
          <w:szCs w:val="24"/>
        </w:rPr>
        <w:t>exemplificado</w:t>
      </w:r>
      <w:del w:id="717" w:author="Josiane Araújo" w:date="2022-05-07T18:32:00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 xml:space="preserve"> na figura 17.</w:t>
      </w:r>
    </w:p>
    <w:p>
      <w:pPr>
        <w:ind w:firstLine="850"/>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278630" cy="2310130"/>
            <wp:effectExtent l="0" t="0" r="7620" b="1397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25"/>
                    <a:srcRect/>
                    <a:stretch>
                      <a:fillRect/>
                    </a:stretch>
                  </pic:blipFill>
                  <pic:spPr>
                    <a:xfrm>
                      <a:off x="0" y="0"/>
                      <a:ext cx="4278630" cy="2310130"/>
                    </a:xfrm>
                    <a:prstGeom prst="rect">
                      <a:avLst/>
                    </a:prstGeom>
                  </pic:spPr>
                </pic:pic>
              </a:graphicData>
            </a:graphic>
          </wp:inline>
        </w:drawing>
      </w:r>
    </w:p>
    <w:p>
      <w:pPr>
        <w:ind w:firstLine="8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Figura 17 - Filtro </w:t>
      </w:r>
      <w:ins w:id="718" w:author="Josiane Araújo" w:date="2022-05-07T18:34:00Z">
        <w:r>
          <w:rPr>
            <w:rFonts w:hint="eastAsia" w:ascii="Times New Roman" w:hAnsi="Times New Roman" w:eastAsia="Times New Roman" w:cs="Times New Roman"/>
            <w:sz w:val="24"/>
            <w:szCs w:val="24"/>
            <w:lang w:eastAsia="zh-CN"/>
          </w:rPr>
          <w:t>c</w:t>
        </w:r>
      </w:ins>
      <w:ins w:id="719" w:author="Josiane Araújo" w:date="2022-05-07T18:34:00Z">
        <w:r>
          <w:rPr>
            <w:rFonts w:ascii="Times New Roman" w:hAnsi="Times New Roman" w:eastAsia="Times New Roman" w:cs="Times New Roman"/>
            <w:sz w:val="24"/>
            <w:szCs w:val="24"/>
            <w:lang w:val="pt-BR" w:eastAsia="zh-CN"/>
          </w:rPr>
          <w:t>om</w:t>
        </w:r>
      </w:ins>
      <w:del w:id="720" w:author="Josiane Araújo" w:date="2022-05-07T18:34:00Z">
        <w:r>
          <w:rPr>
            <w:rFonts w:ascii="Times New Roman" w:hAnsi="Times New Roman" w:eastAsia="Times New Roman" w:cs="Times New Roman"/>
            <w:sz w:val="24"/>
            <w:szCs w:val="24"/>
          </w:rPr>
          <w:delText>realizado</w:delText>
        </w:r>
      </w:del>
      <w:r>
        <w:rPr>
          <w:rFonts w:ascii="Times New Roman" w:hAnsi="Times New Roman" w:eastAsia="Times New Roman" w:cs="Times New Roman"/>
          <w:sz w:val="24"/>
          <w:szCs w:val="24"/>
        </w:rPr>
        <w:t xml:space="preserve"> sele</w:t>
      </w:r>
      <w:ins w:id="721" w:author="Josiane Araújo" w:date="2022-05-07T18:34:00Z">
        <w:r>
          <w:rPr>
            <w:rFonts w:hint="eastAsia" w:ascii="Times New Roman" w:hAnsi="Times New Roman" w:eastAsia="Times New Roman" w:cs="Times New Roman"/>
            <w:sz w:val="24"/>
            <w:szCs w:val="24"/>
            <w:lang w:eastAsia="zh-CN"/>
          </w:rPr>
          <w:t>ç</w:t>
        </w:r>
      </w:ins>
      <w:ins w:id="722" w:author="Josiane Araújo" w:date="2022-05-07T18:34:00Z">
        <w:r>
          <w:rPr>
            <w:rFonts w:ascii="Times New Roman" w:hAnsi="Times New Roman" w:eastAsia="Times New Roman" w:cs="Times New Roman"/>
            <w:sz w:val="24"/>
            <w:szCs w:val="24"/>
            <w:lang w:val="pt-BR" w:eastAsia="zh-CN"/>
          </w:rPr>
          <w:t>ão da</w:t>
        </w:r>
      </w:ins>
      <w:del w:id="723" w:author="Josiane Araújo" w:date="2022-05-07T18:34:00Z">
        <w:r>
          <w:rPr>
            <w:rFonts w:ascii="Times New Roman" w:hAnsi="Times New Roman" w:eastAsia="Times New Roman" w:cs="Times New Roman"/>
            <w:sz w:val="24"/>
            <w:szCs w:val="24"/>
          </w:rPr>
          <w:delText>cionando</w:delText>
        </w:r>
      </w:del>
      <w:r>
        <w:rPr>
          <w:rFonts w:ascii="Times New Roman" w:hAnsi="Times New Roman" w:eastAsia="Times New Roman" w:cs="Times New Roman"/>
          <w:sz w:val="24"/>
          <w:szCs w:val="24"/>
        </w:rPr>
        <w:t xml:space="preserve"> data de aplicação </w:t>
      </w:r>
      <w:del w:id="724" w:author="Josiane Araújo" w:date="2022-05-07T18:34: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da vacina </w:t>
      </w:r>
      <w:commentRangeStart w:id="26"/>
      <w:r>
        <w:rPr>
          <w:rFonts w:ascii="Times New Roman" w:hAnsi="Times New Roman" w:eastAsia="Times New Roman" w:cs="Times New Roman"/>
          <w:sz w:val="24"/>
          <w:szCs w:val="24"/>
        </w:rPr>
        <w:t>como índice</w:t>
      </w:r>
      <w:commentRangeEnd w:id="26"/>
      <w:r>
        <w:rPr>
          <w:rStyle w:val="10"/>
        </w:rPr>
        <w:commentReference w:id="26"/>
      </w:r>
      <w:r>
        <w:rPr>
          <w:rFonts w:ascii="Times New Roman" w:hAnsi="Times New Roman" w:eastAsia="Times New Roman" w:cs="Times New Roman"/>
          <w:sz w:val="24"/>
          <w:szCs w:val="24"/>
        </w:rPr>
        <w:t>.</w:t>
      </w:r>
    </w:p>
    <w:p>
      <w:pPr>
        <w:ind w:firstLine="8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Fonte Própria.</w:t>
      </w:r>
    </w:p>
    <w:p>
      <w:pPr>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aplicação, numa demonstração</w:t>
      </w:r>
      <w:del w:id="725" w:author="Josiane Araújo" w:date="2022-05-07T18:36: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de sua potencialidade, permite também contar quantidade de vacinas aplicadas por ano, por mês e por município, através do respectivo filtro, conforme a tabela 4, c</w:t>
      </w:r>
      <w:ins w:id="726" w:author="Josiane Araújo" w:date="2022-05-07T18:37:00Z">
        <w:r>
          <w:rPr>
            <w:rFonts w:hint="eastAsia" w:ascii="Times New Roman" w:hAnsi="Times New Roman" w:eastAsia="Times New Roman" w:cs="Times New Roman"/>
            <w:sz w:val="24"/>
            <w:szCs w:val="24"/>
            <w:lang w:eastAsia="zh-CN"/>
          </w:rPr>
          <w:t>o</w:t>
        </w:r>
      </w:ins>
      <w:ins w:id="727" w:author="Josiane Araújo" w:date="2022-05-07T18:37:00Z">
        <w:r>
          <w:rPr>
            <w:rFonts w:ascii="Times New Roman" w:hAnsi="Times New Roman" w:eastAsia="Times New Roman" w:cs="Times New Roman"/>
            <w:sz w:val="24"/>
            <w:szCs w:val="24"/>
            <w:lang w:val="pt-BR" w:eastAsia="zh-CN"/>
          </w:rPr>
          <w:t>nforme</w:t>
        </w:r>
      </w:ins>
      <w:del w:id="728" w:author="Josiane Araújo" w:date="2022-05-07T18:37:00Z">
        <w:r>
          <w:rPr>
            <w:rFonts w:ascii="Times New Roman" w:hAnsi="Times New Roman" w:eastAsia="Times New Roman" w:cs="Times New Roman"/>
            <w:sz w:val="24"/>
            <w:szCs w:val="24"/>
          </w:rPr>
          <w:delText>ujas</w:delText>
        </w:r>
      </w:del>
      <w:r>
        <w:rPr>
          <w:rFonts w:ascii="Times New Roman" w:hAnsi="Times New Roman" w:eastAsia="Times New Roman" w:cs="Times New Roman"/>
          <w:sz w:val="24"/>
          <w:szCs w:val="24"/>
        </w:rPr>
        <w:t xml:space="preserve"> informações retiradas da base de dados de vacinação contra </w:t>
      </w:r>
      <w:ins w:id="729" w:author="Josiane Araújo" w:date="2022-05-07T18:37:00Z">
        <w:r>
          <w:rPr>
            <w:rFonts w:ascii="Times New Roman" w:hAnsi="Times New Roman" w:eastAsia="Times New Roman" w:cs="Times New Roman"/>
            <w:sz w:val="24"/>
            <w:szCs w:val="24"/>
            <w:lang w:val="pt-BR"/>
          </w:rPr>
          <w:t xml:space="preserve">a </w:t>
        </w:r>
      </w:ins>
      <w:r>
        <w:rPr>
          <w:rFonts w:ascii="Times New Roman" w:hAnsi="Times New Roman" w:eastAsia="Times New Roman" w:cs="Times New Roman"/>
          <w:sz w:val="24"/>
          <w:szCs w:val="24"/>
        </w:rPr>
        <w:t>covid</w:t>
      </w:r>
      <w:ins w:id="730" w:author="Josiane Araújo" w:date="2022-05-07T18:3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19, base disponibilizada no site opendatasus.saude.gov.br.</w:t>
      </w:r>
    </w:p>
    <w:p>
      <w:pPr>
        <w:ind w:firstLine="850"/>
        <w:jc w:val="both"/>
        <w:rPr>
          <w:rFonts w:ascii="Times New Roman" w:hAnsi="Times New Roman" w:eastAsia="Times New Roman" w:cs="Times New Roman"/>
          <w:sz w:val="24"/>
          <w:szCs w:val="24"/>
        </w:rPr>
      </w:pPr>
    </w:p>
    <w:tbl>
      <w:tblPr>
        <w:tblStyle w:val="19"/>
        <w:tblW w:w="90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8"/>
        <w:gridCol w:w="3017"/>
        <w:gridCol w:w="30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ANO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MÊS</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QUANTIDADE DE DOSES APLICADAS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restart"/>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2021</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JANEIRO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5.051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FEVEREIRO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21.449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MARÇO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39.364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ABRIL</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88.839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MAIO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76.849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JUNHO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86.362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JULHO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158.070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AGOSTO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137.335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SETEMBRO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193.523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OUTUBRO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183.998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NOVEMBRO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111.885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DEZEMBRO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87.327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restart"/>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2022</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JANEIRO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106.856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3017" w:type="dxa"/>
            <w:vMerge w:val="continue"/>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FEVEREIRO</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90.948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tcW w:w="6034" w:type="dxa"/>
            <w:gridSpan w:val="2"/>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w:t>
            </w:r>
          </w:p>
        </w:tc>
        <w:tc>
          <w:tcPr>
            <w:tcW w:w="3017"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1.387.356</w:t>
            </w:r>
          </w:p>
        </w:tc>
      </w:tr>
    </w:tbl>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Tabela 4 - </w:t>
      </w:r>
      <w:ins w:id="731" w:author="Josiane Araújo" w:date="2022-05-07T18:37:00Z">
        <w:r>
          <w:rPr>
            <w:rFonts w:hint="eastAsia" w:ascii="Times New Roman" w:hAnsi="Times New Roman" w:eastAsia="Times New Roman" w:cs="Times New Roman"/>
            <w:sz w:val="24"/>
            <w:szCs w:val="24"/>
            <w:lang w:eastAsia="zh-CN"/>
          </w:rPr>
          <w:t>V</w:t>
        </w:r>
      </w:ins>
      <w:del w:id="732" w:author="Josiane Araújo" w:date="2022-05-07T18:37:00Z">
        <w:r>
          <w:rPr>
            <w:rFonts w:ascii="Times New Roman" w:hAnsi="Times New Roman" w:eastAsia="Times New Roman" w:cs="Times New Roman"/>
            <w:sz w:val="24"/>
            <w:szCs w:val="24"/>
          </w:rPr>
          <w:delText>total de v</w:delText>
        </w:r>
      </w:del>
      <w:r>
        <w:rPr>
          <w:rFonts w:ascii="Times New Roman" w:hAnsi="Times New Roman" w:eastAsia="Times New Roman" w:cs="Times New Roman"/>
          <w:sz w:val="24"/>
          <w:szCs w:val="24"/>
        </w:rPr>
        <w:t>acinas aplicadas em Uberlândia</w:t>
      </w:r>
      <w:ins w:id="733" w:author="Josiane Araújo" w:date="2022-05-07T18:37: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 xml:space="preserve"> por ano e mês.</w:t>
      </w:r>
    </w:p>
    <w:p>
      <w:pPr>
        <w:ind w:firstLine="850"/>
        <w:jc w:val="both"/>
        <w:rPr>
          <w:ins w:id="734" w:author="Josiane Araújo" w:date="2022-05-07T18:38:00Z"/>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rPr>
        <w:t>Fonte Própria.</w:t>
      </w:r>
    </w:p>
    <w:p>
      <w:pPr>
        <w:ind w:firstLine="850"/>
        <w:jc w:val="both"/>
        <w:rPr>
          <w:ins w:id="735" w:author="helvio" w:date="2022-05-15T09:57:44Z"/>
          <w:rFonts w:ascii="Times New Roman" w:hAnsi="Times New Roman" w:eastAsia="Times New Roman" w:cs="Times New Roman"/>
          <w:sz w:val="24"/>
          <w:szCs w:val="24"/>
          <w:lang w:eastAsia="zh-CN"/>
        </w:rPr>
      </w:pPr>
    </w:p>
    <w:p>
      <w:pPr>
        <w:ind w:firstLine="850"/>
        <w:jc w:val="both"/>
        <w:rPr>
          <w:ins w:id="736" w:author="helvio" w:date="2022-05-15T09:57:19Z"/>
          <w:rFonts w:hint="default" w:ascii="Times New Roman" w:hAnsi="Times New Roman" w:eastAsia="Times New Roman" w:cs="Times New Roman"/>
          <w:sz w:val="24"/>
          <w:szCs w:val="24"/>
          <w:lang w:val="pt-PT" w:eastAsia="zh-CN"/>
        </w:rPr>
      </w:pPr>
    </w:p>
    <w:p>
      <w:pPr>
        <w:ind w:firstLine="850"/>
        <w:jc w:val="both"/>
        <w:rPr>
          <w:ins w:id="737" w:author="Josiane Araújo" w:date="2022-05-07T18:38:00Z"/>
          <w:rFonts w:ascii="Times New Roman" w:hAnsi="Times New Roman" w:eastAsia="Times New Roman" w:cs="Times New Roman"/>
          <w:sz w:val="24"/>
          <w:szCs w:val="24"/>
          <w:lang w:eastAsia="zh-CN"/>
        </w:rPr>
      </w:pPr>
    </w:p>
    <w:p>
      <w:pPr>
        <w:ind w:firstLine="850"/>
        <w:jc w:val="both"/>
        <w:rPr>
          <w:rFonts w:hint="default" w:ascii="Times New Roman" w:hAnsi="Times New Roman" w:eastAsia="Times New Roman" w:cs="Times New Roman"/>
          <w:sz w:val="24"/>
          <w:szCs w:val="24"/>
          <w:lang w:val="pt-PT" w:eastAsia="zh-CN"/>
          <w:rPrChange w:id="738" w:author="Josiane Araújo" w:date="2022-05-07T18:38:00Z">
            <w:rPr>
              <w:rFonts w:hint="eastAsia" w:ascii="Times New Roman" w:hAnsi="Times New Roman" w:eastAsia="Times New Roman" w:cs="Times New Roman"/>
              <w:sz w:val="24"/>
              <w:szCs w:val="24"/>
              <w:lang w:eastAsia="zh-CN"/>
            </w:rPr>
          </w:rPrChange>
        </w:rPr>
      </w:pPr>
      <w:ins w:id="739" w:author="helvio" w:date="2022-05-15T09:59:35Z">
        <w:r>
          <w:rPr>
            <w:rFonts w:hint="default" w:ascii="Times New Roman" w:hAnsi="Times New Roman" w:eastAsia="Times New Roman" w:cs="Times New Roman"/>
            <w:sz w:val="24"/>
            <w:szCs w:val="24"/>
            <w:lang w:val="pt-PT" w:eastAsia="zh-CN"/>
          </w:rPr>
          <w:t>Obs</w:t>
        </w:r>
      </w:ins>
      <w:ins w:id="740" w:author="helvio" w:date="2022-05-15T09:59:36Z">
        <w:r>
          <w:rPr>
            <w:rFonts w:hint="default" w:ascii="Times New Roman" w:hAnsi="Times New Roman" w:eastAsia="Times New Roman" w:cs="Times New Roman"/>
            <w:sz w:val="24"/>
            <w:szCs w:val="24"/>
            <w:lang w:val="pt-PT" w:eastAsia="zh-CN"/>
          </w:rPr>
          <w:t>ervou</w:t>
        </w:r>
      </w:ins>
      <w:ins w:id="741" w:author="helvio" w:date="2022-05-15T09:59:37Z">
        <w:r>
          <w:rPr>
            <w:rFonts w:hint="default" w:ascii="Times New Roman" w:hAnsi="Times New Roman" w:eastAsia="Times New Roman" w:cs="Times New Roman"/>
            <w:sz w:val="24"/>
            <w:szCs w:val="24"/>
            <w:lang w:val="pt-PT" w:eastAsia="zh-CN"/>
          </w:rPr>
          <w:t xml:space="preserve">-se </w:t>
        </w:r>
      </w:ins>
      <w:ins w:id="742" w:author="helvio" w:date="2022-05-15T09:59:38Z">
        <w:r>
          <w:rPr>
            <w:rFonts w:hint="default" w:ascii="Times New Roman" w:hAnsi="Times New Roman" w:eastAsia="Times New Roman" w:cs="Times New Roman"/>
            <w:sz w:val="24"/>
            <w:szCs w:val="24"/>
            <w:lang w:val="pt-PT" w:eastAsia="zh-CN"/>
          </w:rPr>
          <w:t xml:space="preserve">que </w:t>
        </w:r>
      </w:ins>
      <w:ins w:id="743" w:author="helvio" w:date="2022-05-15T09:59:53Z">
        <w:r>
          <w:rPr>
            <w:rFonts w:hint="default" w:ascii="Times New Roman" w:hAnsi="Times New Roman" w:eastAsia="Times New Roman" w:cs="Times New Roman"/>
            <w:sz w:val="24"/>
            <w:szCs w:val="24"/>
            <w:lang w:val="pt-PT" w:eastAsia="zh-CN"/>
          </w:rPr>
          <w:t>a ba</w:t>
        </w:r>
      </w:ins>
      <w:ins w:id="744" w:author="helvio" w:date="2022-05-15T09:59:54Z">
        <w:r>
          <w:rPr>
            <w:rFonts w:hint="default" w:ascii="Times New Roman" w:hAnsi="Times New Roman" w:eastAsia="Times New Roman" w:cs="Times New Roman"/>
            <w:sz w:val="24"/>
            <w:szCs w:val="24"/>
            <w:lang w:val="pt-PT" w:eastAsia="zh-CN"/>
          </w:rPr>
          <w:t>se de</w:t>
        </w:r>
      </w:ins>
      <w:ins w:id="745" w:author="helvio" w:date="2022-05-15T09:59:55Z">
        <w:r>
          <w:rPr>
            <w:rFonts w:hint="default" w:ascii="Times New Roman" w:hAnsi="Times New Roman" w:eastAsia="Times New Roman" w:cs="Times New Roman"/>
            <w:sz w:val="24"/>
            <w:szCs w:val="24"/>
            <w:lang w:val="pt-PT" w:eastAsia="zh-CN"/>
          </w:rPr>
          <w:t xml:space="preserve"> dado</w:t>
        </w:r>
      </w:ins>
      <w:ins w:id="746" w:author="helvio" w:date="2022-05-15T09:59:56Z">
        <w:r>
          <w:rPr>
            <w:rFonts w:hint="default" w:ascii="Times New Roman" w:hAnsi="Times New Roman" w:eastAsia="Times New Roman" w:cs="Times New Roman"/>
            <w:sz w:val="24"/>
            <w:szCs w:val="24"/>
            <w:lang w:val="pt-PT" w:eastAsia="zh-CN"/>
          </w:rPr>
          <w:t xml:space="preserve">s do </w:t>
        </w:r>
      </w:ins>
      <w:ins w:id="747" w:author="helvio" w:date="2022-05-15T09:59:57Z">
        <w:r>
          <w:rPr>
            <w:rFonts w:hint="default" w:ascii="Times New Roman" w:hAnsi="Times New Roman" w:eastAsia="Times New Roman" w:cs="Times New Roman"/>
            <w:sz w:val="24"/>
            <w:szCs w:val="24"/>
            <w:lang w:val="pt-PT" w:eastAsia="zh-CN"/>
          </w:rPr>
          <w:t>covid</w:t>
        </w:r>
      </w:ins>
      <w:ins w:id="748" w:author="helvio" w:date="2022-05-15T09:59:59Z">
        <w:r>
          <w:rPr>
            <w:rFonts w:hint="default" w:ascii="Times New Roman" w:hAnsi="Times New Roman" w:eastAsia="Times New Roman" w:cs="Times New Roman"/>
            <w:sz w:val="24"/>
            <w:szCs w:val="24"/>
            <w:lang w:val="pt-PT" w:eastAsia="zh-CN"/>
          </w:rPr>
          <w:t xml:space="preserve"> </w:t>
        </w:r>
      </w:ins>
      <w:ins w:id="749" w:author="helvio" w:date="2022-05-15T10:00:04Z">
        <w:r>
          <w:rPr>
            <w:rFonts w:hint="default" w:ascii="Times New Roman" w:hAnsi="Times New Roman" w:eastAsia="Times New Roman" w:cs="Times New Roman"/>
            <w:sz w:val="24"/>
            <w:szCs w:val="24"/>
            <w:lang w:val="pt-PT" w:eastAsia="zh-CN"/>
          </w:rPr>
          <w:t>h</w:t>
        </w:r>
      </w:ins>
      <w:ins w:id="750" w:author="helvio" w:date="2022-05-15T10:00:05Z">
        <w:r>
          <w:rPr>
            <w:rFonts w:hint="default" w:ascii="Times New Roman" w:hAnsi="Times New Roman" w:eastAsia="Times New Roman" w:cs="Times New Roman"/>
            <w:sz w:val="24"/>
            <w:szCs w:val="24"/>
            <w:lang w:val="pt-PT" w:eastAsia="zh-CN"/>
          </w:rPr>
          <w:t>avia</w:t>
        </w:r>
      </w:ins>
      <w:ins w:id="751" w:author="helvio" w:date="2022-05-15T10:00:10Z">
        <w:r>
          <w:rPr>
            <w:rFonts w:hint="default" w:ascii="Times New Roman" w:hAnsi="Times New Roman" w:eastAsia="Times New Roman" w:cs="Times New Roman"/>
            <w:sz w:val="24"/>
            <w:szCs w:val="24"/>
            <w:lang w:val="pt-PT" w:eastAsia="zh-CN"/>
          </w:rPr>
          <w:t>m arqu</w:t>
        </w:r>
      </w:ins>
      <w:ins w:id="752" w:author="helvio" w:date="2022-05-15T10:00:11Z">
        <w:r>
          <w:rPr>
            <w:rFonts w:hint="default" w:ascii="Times New Roman" w:hAnsi="Times New Roman" w:eastAsia="Times New Roman" w:cs="Times New Roman"/>
            <w:sz w:val="24"/>
            <w:szCs w:val="24"/>
            <w:lang w:val="pt-PT" w:eastAsia="zh-CN"/>
          </w:rPr>
          <w:t xml:space="preserve">ivos </w:t>
        </w:r>
      </w:ins>
      <w:ins w:id="753" w:author="helvio" w:date="2022-05-15T10:00:12Z">
        <w:r>
          <w:rPr>
            <w:rFonts w:hint="default" w:ascii="Times New Roman" w:hAnsi="Times New Roman" w:eastAsia="Times New Roman" w:cs="Times New Roman"/>
            <w:sz w:val="24"/>
            <w:szCs w:val="24"/>
            <w:lang w:val="pt-PT" w:eastAsia="zh-CN"/>
          </w:rPr>
          <w:t>ausent</w:t>
        </w:r>
      </w:ins>
      <w:ins w:id="754" w:author="helvio" w:date="2022-05-15T10:00:13Z">
        <w:r>
          <w:rPr>
            <w:rFonts w:hint="default" w:ascii="Times New Roman" w:hAnsi="Times New Roman" w:eastAsia="Times New Roman" w:cs="Times New Roman"/>
            <w:sz w:val="24"/>
            <w:szCs w:val="24"/>
            <w:lang w:val="pt-PT" w:eastAsia="zh-CN"/>
          </w:rPr>
          <w:t>es</w:t>
        </w:r>
      </w:ins>
      <w:ins w:id="755" w:author="helvio" w:date="2022-05-15T10:00:17Z">
        <w:r>
          <w:rPr>
            <w:rFonts w:hint="default" w:ascii="Times New Roman" w:hAnsi="Times New Roman" w:eastAsia="Times New Roman" w:cs="Times New Roman"/>
            <w:sz w:val="24"/>
            <w:szCs w:val="24"/>
            <w:lang w:val="pt-PT" w:eastAsia="zh-CN"/>
          </w:rPr>
          <w:t xml:space="preserve">, </w:t>
        </w:r>
      </w:ins>
      <w:ins w:id="756" w:author="helvio" w:date="2022-05-15T10:00:19Z">
        <w:r>
          <w:rPr>
            <w:rFonts w:hint="default" w:ascii="Times New Roman" w:hAnsi="Times New Roman" w:eastAsia="Times New Roman" w:cs="Times New Roman"/>
            <w:sz w:val="24"/>
            <w:szCs w:val="24"/>
            <w:lang w:val="pt-PT" w:eastAsia="zh-CN"/>
          </w:rPr>
          <w:t xml:space="preserve">pois </w:t>
        </w:r>
      </w:ins>
      <w:ins w:id="757" w:author="helvio" w:date="2022-05-15T10:00:20Z">
        <w:r>
          <w:rPr>
            <w:rFonts w:hint="default" w:ascii="Times New Roman" w:hAnsi="Times New Roman" w:eastAsia="Times New Roman" w:cs="Times New Roman"/>
            <w:sz w:val="24"/>
            <w:szCs w:val="24"/>
            <w:lang w:val="pt-PT" w:eastAsia="zh-CN"/>
          </w:rPr>
          <w:t>os da</w:t>
        </w:r>
      </w:ins>
      <w:ins w:id="758" w:author="helvio" w:date="2022-05-15T10:00:21Z">
        <w:r>
          <w:rPr>
            <w:rFonts w:hint="default" w:ascii="Times New Roman" w:hAnsi="Times New Roman" w:eastAsia="Times New Roman" w:cs="Times New Roman"/>
            <w:sz w:val="24"/>
            <w:szCs w:val="24"/>
            <w:lang w:val="pt-PT" w:eastAsia="zh-CN"/>
          </w:rPr>
          <w:t>dos</w:t>
        </w:r>
      </w:ins>
      <w:ins w:id="759" w:author="helvio" w:date="2022-05-15T10:00:23Z">
        <w:r>
          <w:rPr>
            <w:rFonts w:hint="default" w:ascii="Times New Roman" w:hAnsi="Times New Roman" w:eastAsia="Times New Roman" w:cs="Times New Roman"/>
            <w:sz w:val="24"/>
            <w:szCs w:val="24"/>
            <w:lang w:val="pt-PT" w:eastAsia="zh-CN"/>
          </w:rPr>
          <w:t xml:space="preserve"> </w:t>
        </w:r>
      </w:ins>
      <w:ins w:id="760" w:author="helvio" w:date="2022-05-15T10:00:24Z">
        <w:r>
          <w:rPr>
            <w:rFonts w:hint="default" w:ascii="Times New Roman" w:hAnsi="Times New Roman" w:eastAsia="Times New Roman" w:cs="Times New Roman"/>
            <w:sz w:val="24"/>
            <w:szCs w:val="24"/>
            <w:lang w:val="pt-PT" w:eastAsia="zh-CN"/>
          </w:rPr>
          <w:t>eram</w:t>
        </w:r>
      </w:ins>
      <w:ins w:id="761" w:author="helvio" w:date="2022-05-15T10:00:25Z">
        <w:r>
          <w:rPr>
            <w:rFonts w:hint="default" w:ascii="Times New Roman" w:hAnsi="Times New Roman" w:eastAsia="Times New Roman" w:cs="Times New Roman"/>
            <w:sz w:val="24"/>
            <w:szCs w:val="24"/>
            <w:lang w:val="pt-PT" w:eastAsia="zh-CN"/>
          </w:rPr>
          <w:t xml:space="preserve"> </w:t>
        </w:r>
      </w:ins>
      <w:ins w:id="762" w:author="helvio" w:date="2022-05-15T10:00:30Z">
        <w:r>
          <w:rPr>
            <w:rFonts w:hint="default" w:ascii="Times New Roman" w:hAnsi="Times New Roman" w:eastAsia="Times New Roman" w:cs="Times New Roman"/>
            <w:sz w:val="24"/>
            <w:szCs w:val="24"/>
            <w:lang w:val="pt-PT" w:eastAsia="zh-CN"/>
          </w:rPr>
          <w:t>a</w:t>
        </w:r>
      </w:ins>
      <w:ins w:id="763" w:author="helvio" w:date="2022-05-15T10:00:31Z">
        <w:r>
          <w:rPr>
            <w:rFonts w:hint="default" w:ascii="Times New Roman" w:hAnsi="Times New Roman" w:eastAsia="Times New Roman" w:cs="Times New Roman"/>
            <w:sz w:val="24"/>
            <w:szCs w:val="24"/>
            <w:lang w:val="pt-PT" w:eastAsia="zh-CN"/>
          </w:rPr>
          <w:t>grupa</w:t>
        </w:r>
      </w:ins>
      <w:ins w:id="764" w:author="helvio" w:date="2022-05-15T10:00:32Z">
        <w:r>
          <w:rPr>
            <w:rFonts w:hint="default" w:ascii="Times New Roman" w:hAnsi="Times New Roman" w:eastAsia="Times New Roman" w:cs="Times New Roman"/>
            <w:sz w:val="24"/>
            <w:szCs w:val="24"/>
            <w:lang w:val="pt-PT" w:eastAsia="zh-CN"/>
          </w:rPr>
          <w:t xml:space="preserve">dos por </w:t>
        </w:r>
      </w:ins>
      <w:ins w:id="765" w:author="helvio" w:date="2022-05-15T10:00:33Z">
        <w:r>
          <w:rPr>
            <w:rFonts w:hint="default" w:ascii="Times New Roman" w:hAnsi="Times New Roman" w:eastAsia="Times New Roman" w:cs="Times New Roman"/>
            <w:sz w:val="24"/>
            <w:szCs w:val="24"/>
            <w:lang w:val="pt-PT" w:eastAsia="zh-CN"/>
          </w:rPr>
          <w:t>regiã</w:t>
        </w:r>
      </w:ins>
      <w:ins w:id="766" w:author="helvio" w:date="2022-05-15T10:00:34Z">
        <w:r>
          <w:rPr>
            <w:rFonts w:hint="default" w:ascii="Times New Roman" w:hAnsi="Times New Roman" w:eastAsia="Times New Roman" w:cs="Times New Roman"/>
            <w:sz w:val="24"/>
            <w:szCs w:val="24"/>
            <w:lang w:val="pt-PT" w:eastAsia="zh-CN"/>
          </w:rPr>
          <w:t>o de sa</w:t>
        </w:r>
      </w:ins>
      <w:ins w:id="767" w:author="helvio" w:date="2022-05-15T10:00:35Z">
        <w:r>
          <w:rPr>
            <w:rFonts w:hint="default" w:ascii="Times New Roman" w:hAnsi="Times New Roman" w:eastAsia="Times New Roman" w:cs="Times New Roman"/>
            <w:sz w:val="24"/>
            <w:szCs w:val="24"/>
            <w:lang w:val="pt-PT" w:eastAsia="zh-CN"/>
          </w:rPr>
          <w:t>ude,</w:t>
        </w:r>
      </w:ins>
      <w:ins w:id="768" w:author="helvio" w:date="2022-05-15T10:00:36Z">
        <w:r>
          <w:rPr>
            <w:rFonts w:hint="default" w:ascii="Times New Roman" w:hAnsi="Times New Roman" w:eastAsia="Times New Roman" w:cs="Times New Roman"/>
            <w:sz w:val="24"/>
            <w:szCs w:val="24"/>
            <w:lang w:val="pt-PT" w:eastAsia="zh-CN"/>
          </w:rPr>
          <w:t xml:space="preserve"> </w:t>
        </w:r>
      </w:ins>
      <w:ins w:id="769" w:author="helvio" w:date="2022-05-15T10:00:38Z">
        <w:r>
          <w:rPr>
            <w:rFonts w:hint="default" w:ascii="Times New Roman" w:hAnsi="Times New Roman" w:eastAsia="Times New Roman" w:cs="Times New Roman"/>
            <w:sz w:val="24"/>
            <w:szCs w:val="24"/>
            <w:lang w:val="pt-PT" w:eastAsia="zh-CN"/>
          </w:rPr>
          <w:t>depo</w:t>
        </w:r>
      </w:ins>
      <w:ins w:id="770" w:author="helvio" w:date="2022-05-15T10:00:39Z">
        <w:r>
          <w:rPr>
            <w:rFonts w:hint="default" w:ascii="Times New Roman" w:hAnsi="Times New Roman" w:eastAsia="Times New Roman" w:cs="Times New Roman"/>
            <w:sz w:val="24"/>
            <w:szCs w:val="24"/>
            <w:lang w:val="pt-PT" w:eastAsia="zh-CN"/>
          </w:rPr>
          <w:t>is</w:t>
        </w:r>
      </w:ins>
      <w:ins w:id="771" w:author="helvio" w:date="2022-05-15T10:00:40Z">
        <w:r>
          <w:rPr>
            <w:rFonts w:hint="default" w:ascii="Times New Roman" w:hAnsi="Times New Roman" w:eastAsia="Times New Roman" w:cs="Times New Roman"/>
            <w:sz w:val="24"/>
            <w:szCs w:val="24"/>
            <w:lang w:val="pt-PT" w:eastAsia="zh-CN"/>
          </w:rPr>
          <w:t xml:space="preserve"> e</w:t>
        </w:r>
      </w:ins>
      <w:ins w:id="772" w:author="helvio" w:date="2022-05-15T10:00:41Z">
        <w:r>
          <w:rPr>
            <w:rFonts w:hint="default" w:ascii="Times New Roman" w:hAnsi="Times New Roman" w:eastAsia="Times New Roman" w:cs="Times New Roman"/>
            <w:sz w:val="24"/>
            <w:szCs w:val="24"/>
            <w:lang w:val="pt-PT" w:eastAsia="zh-CN"/>
          </w:rPr>
          <w:t>stados</w:t>
        </w:r>
      </w:ins>
      <w:ins w:id="773" w:author="helvio" w:date="2022-05-15T10:00:42Z">
        <w:r>
          <w:rPr>
            <w:rFonts w:hint="default" w:ascii="Times New Roman" w:hAnsi="Times New Roman" w:eastAsia="Times New Roman" w:cs="Times New Roman"/>
            <w:sz w:val="24"/>
            <w:szCs w:val="24"/>
            <w:lang w:val="pt-PT" w:eastAsia="zh-CN"/>
          </w:rPr>
          <w:t>, de</w:t>
        </w:r>
      </w:ins>
      <w:ins w:id="774" w:author="helvio" w:date="2022-05-15T10:00:43Z">
        <w:r>
          <w:rPr>
            <w:rFonts w:hint="default" w:ascii="Times New Roman" w:hAnsi="Times New Roman" w:eastAsia="Times New Roman" w:cs="Times New Roman"/>
            <w:sz w:val="24"/>
            <w:szCs w:val="24"/>
            <w:lang w:val="pt-PT" w:eastAsia="zh-CN"/>
          </w:rPr>
          <w:t>pois mu</w:t>
        </w:r>
      </w:ins>
      <w:ins w:id="775" w:author="helvio" w:date="2022-05-15T10:00:44Z">
        <w:r>
          <w:rPr>
            <w:rFonts w:hint="default" w:ascii="Times New Roman" w:hAnsi="Times New Roman" w:eastAsia="Times New Roman" w:cs="Times New Roman"/>
            <w:sz w:val="24"/>
            <w:szCs w:val="24"/>
            <w:lang w:val="pt-PT" w:eastAsia="zh-CN"/>
          </w:rPr>
          <w:t>nic</w:t>
        </w:r>
      </w:ins>
      <w:ins w:id="776" w:author="helvio" w:date="2022-05-15T10:00:47Z">
        <w:r>
          <w:rPr>
            <w:rFonts w:hint="default" w:ascii="Times New Roman" w:hAnsi="Times New Roman" w:eastAsia="Times New Roman" w:cs="Times New Roman"/>
            <w:sz w:val="24"/>
            <w:szCs w:val="24"/>
            <w:lang w:val="pt-PT" w:eastAsia="zh-CN"/>
          </w:rPr>
          <w:t>ipi</w:t>
        </w:r>
      </w:ins>
      <w:ins w:id="777" w:author="helvio" w:date="2022-05-15T10:00:48Z">
        <w:r>
          <w:rPr>
            <w:rFonts w:hint="default" w:ascii="Times New Roman" w:hAnsi="Times New Roman" w:eastAsia="Times New Roman" w:cs="Times New Roman"/>
            <w:sz w:val="24"/>
            <w:szCs w:val="24"/>
            <w:lang w:val="pt-PT" w:eastAsia="zh-CN"/>
          </w:rPr>
          <w:t>os</w:t>
        </w:r>
      </w:ins>
      <w:ins w:id="778" w:author="helvio" w:date="2022-05-15T10:00:56Z">
        <w:r>
          <w:rPr>
            <w:rFonts w:hint="default" w:ascii="Times New Roman" w:hAnsi="Times New Roman" w:eastAsia="Times New Roman" w:cs="Times New Roman"/>
            <w:sz w:val="24"/>
            <w:szCs w:val="24"/>
            <w:lang w:val="pt-PT" w:eastAsia="zh-CN"/>
          </w:rPr>
          <w:t xml:space="preserve"> e </w:t>
        </w:r>
      </w:ins>
      <w:ins w:id="779" w:author="helvio" w:date="2022-05-15T10:00:58Z">
        <w:r>
          <w:rPr>
            <w:rFonts w:hint="default" w:ascii="Times New Roman" w:hAnsi="Times New Roman" w:eastAsia="Times New Roman" w:cs="Times New Roman"/>
            <w:sz w:val="24"/>
            <w:szCs w:val="24"/>
            <w:lang w:val="pt-PT" w:eastAsia="zh-CN"/>
          </w:rPr>
          <w:t>res</w:t>
        </w:r>
      </w:ins>
      <w:ins w:id="780" w:author="helvio" w:date="2022-05-15T10:00:59Z">
        <w:r>
          <w:rPr>
            <w:rFonts w:hint="default" w:ascii="Times New Roman" w:hAnsi="Times New Roman" w:eastAsia="Times New Roman" w:cs="Times New Roman"/>
            <w:sz w:val="24"/>
            <w:szCs w:val="24"/>
            <w:lang w:val="pt-PT" w:eastAsia="zh-CN"/>
          </w:rPr>
          <w:t>pec</w:t>
        </w:r>
      </w:ins>
      <w:ins w:id="781" w:author="helvio" w:date="2022-05-15T10:01:00Z">
        <w:r>
          <w:rPr>
            <w:rFonts w:hint="default" w:ascii="Times New Roman" w:hAnsi="Times New Roman" w:eastAsia="Times New Roman" w:cs="Times New Roman"/>
            <w:sz w:val="24"/>
            <w:szCs w:val="24"/>
            <w:lang w:val="pt-PT" w:eastAsia="zh-CN"/>
          </w:rPr>
          <w:t>tiva</w:t>
        </w:r>
      </w:ins>
      <w:ins w:id="782" w:author="helvio" w:date="2022-05-15T10:01:01Z">
        <w:r>
          <w:rPr>
            <w:rFonts w:hint="default" w:ascii="Times New Roman" w:hAnsi="Times New Roman" w:eastAsia="Times New Roman" w:cs="Times New Roman"/>
            <w:sz w:val="24"/>
            <w:szCs w:val="24"/>
            <w:lang w:val="pt-PT" w:eastAsia="zh-CN"/>
          </w:rPr>
          <w:t>s li</w:t>
        </w:r>
      </w:ins>
      <w:ins w:id="783" w:author="helvio" w:date="2022-05-15T10:01:02Z">
        <w:r>
          <w:rPr>
            <w:rFonts w:hint="default" w:ascii="Times New Roman" w:hAnsi="Times New Roman" w:eastAsia="Times New Roman" w:cs="Times New Roman"/>
            <w:sz w:val="24"/>
            <w:szCs w:val="24"/>
            <w:lang w:val="pt-PT" w:eastAsia="zh-CN"/>
          </w:rPr>
          <w:t>n</w:t>
        </w:r>
      </w:ins>
      <w:ins w:id="784" w:author="helvio" w:date="2022-05-15T10:01:03Z">
        <w:r>
          <w:rPr>
            <w:rFonts w:hint="default" w:ascii="Times New Roman" w:hAnsi="Times New Roman" w:eastAsia="Times New Roman" w:cs="Times New Roman"/>
            <w:sz w:val="24"/>
            <w:szCs w:val="24"/>
            <w:lang w:val="pt-PT" w:eastAsia="zh-CN"/>
          </w:rPr>
          <w:t>h</w:t>
        </w:r>
      </w:ins>
      <w:ins w:id="785" w:author="helvio" w:date="2022-05-15T10:01:04Z">
        <w:r>
          <w:rPr>
            <w:rFonts w:hint="default" w:ascii="Times New Roman" w:hAnsi="Times New Roman" w:eastAsia="Times New Roman" w:cs="Times New Roman"/>
            <w:sz w:val="24"/>
            <w:szCs w:val="24"/>
            <w:lang w:val="pt-PT" w:eastAsia="zh-CN"/>
          </w:rPr>
          <w:t>as t</w:t>
        </w:r>
      </w:ins>
      <w:ins w:id="786" w:author="Josiane Araújo" w:date="2022-05-07T18:38:00Z">
        <w:del w:id="787" w:author="helvio" w:date="2022-05-15T09:57:58Z">
          <w:bookmarkStart w:id="0" w:name="_GoBack"/>
          <w:bookmarkEnd w:id="0"/>
          <w:r>
            <w:rPr>
              <w:rFonts w:hint="default" w:ascii="Times New Roman" w:hAnsi="Times New Roman" w:eastAsia="Times New Roman" w:cs="Times New Roman"/>
              <w:sz w:val="24"/>
              <w:szCs w:val="24"/>
              <w:lang w:val="en-US" w:eastAsia="zh-CN"/>
            </w:rPr>
            <w:delText>Onde está a discussão dos seus resultados com base na literatura?</w:delText>
          </w:r>
        </w:del>
      </w:ins>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CONSIDERAÇÕES FINAIS</w:t>
      </w:r>
    </w:p>
    <w:p>
      <w:pPr>
        <w:spacing w:before="240" w:after="240"/>
        <w:ind w:left="115" w:firstLine="720"/>
        <w:jc w:val="both"/>
        <w:rPr>
          <w:rFonts w:ascii="Times New Roman" w:hAnsi="Times New Roman" w:eastAsia="Times New Roman" w:cs="Times New Roman"/>
          <w:sz w:val="24"/>
          <w:szCs w:val="24"/>
        </w:rPr>
      </w:pPr>
      <w:ins w:id="788" w:author="Josiane Araújo" w:date="2022-05-07T18:38:00Z">
        <w:commentRangeStart w:id="27"/>
        <w:r>
          <w:rPr>
            <w:rFonts w:hint="eastAsia" w:ascii="Times New Roman" w:hAnsi="Times New Roman" w:eastAsia="Times New Roman" w:cs="Times New Roman"/>
            <w:sz w:val="24"/>
            <w:szCs w:val="24"/>
            <w:lang w:eastAsia="zh-CN"/>
          </w:rPr>
          <w:t>A</w:t>
        </w:r>
      </w:ins>
      <w:del w:id="789" w:author="Josiane Araújo" w:date="2022-05-07T18:38:00Z">
        <w:r>
          <w:rPr>
            <w:rFonts w:ascii="Times New Roman" w:hAnsi="Times New Roman" w:eastAsia="Times New Roman" w:cs="Times New Roman"/>
            <w:sz w:val="24"/>
            <w:szCs w:val="24"/>
          </w:rPr>
          <w:delText>Contudo a</w:delText>
        </w:r>
      </w:del>
      <w:r>
        <w:rPr>
          <w:rFonts w:ascii="Times New Roman" w:hAnsi="Times New Roman" w:eastAsia="Times New Roman" w:cs="Times New Roman"/>
          <w:sz w:val="24"/>
          <w:szCs w:val="24"/>
        </w:rPr>
        <w:t>pesar de</w:t>
      </w:r>
      <w:ins w:id="790" w:author="Josiane Araújo" w:date="2022-05-07T18:38:00Z">
        <w:r>
          <w:rPr>
            <w:rFonts w:ascii="Times New Roman" w:hAnsi="Times New Roman" w:eastAsia="Times New Roman" w:cs="Times New Roman"/>
            <w:sz w:val="24"/>
            <w:szCs w:val="24"/>
            <w:lang w:val="pt-BR"/>
          </w:rPr>
          <w:t xml:space="preserve"> se</w:t>
        </w:r>
      </w:ins>
      <w:r>
        <w:rPr>
          <w:rFonts w:ascii="Times New Roman" w:hAnsi="Times New Roman" w:eastAsia="Times New Roman" w:cs="Times New Roman"/>
          <w:sz w:val="24"/>
          <w:szCs w:val="24"/>
        </w:rPr>
        <w:t xml:space="preserve"> ter aplicações que cons</w:t>
      </w:r>
      <w:ins w:id="791" w:author="Josiane Araújo" w:date="2022-05-07T18:38:00Z">
        <w:r>
          <w:rPr>
            <w:rFonts w:hint="eastAsia" w:ascii="Times New Roman" w:hAnsi="Times New Roman" w:eastAsia="Times New Roman" w:cs="Times New Roman"/>
            <w:sz w:val="24"/>
            <w:szCs w:val="24"/>
            <w:lang w:eastAsia="zh-CN"/>
          </w:rPr>
          <w:t>i</w:t>
        </w:r>
      </w:ins>
      <w:del w:id="792" w:author="Josiane Araújo" w:date="2022-05-07T18:38:00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g</w:t>
      </w:r>
      <w:ins w:id="793" w:author="Josiane Araújo" w:date="2022-05-07T18:38:00Z">
        <w:r>
          <w:rPr>
            <w:rFonts w:hint="eastAsia" w:ascii="Times New Roman" w:hAnsi="Times New Roman" w:eastAsia="Times New Roman" w:cs="Times New Roman"/>
            <w:sz w:val="24"/>
            <w:szCs w:val="24"/>
            <w:lang w:eastAsia="zh-CN"/>
          </w:rPr>
          <w:t>a</w:t>
        </w:r>
      </w:ins>
      <w:del w:id="794" w:author="Josiane Araújo" w:date="2022-05-07T18:38:00Z">
        <w:r>
          <w:rPr>
            <w:rFonts w:ascii="Times New Roman" w:hAnsi="Times New Roman" w:eastAsia="Times New Roman" w:cs="Times New Roman"/>
            <w:sz w:val="24"/>
            <w:szCs w:val="24"/>
          </w:rPr>
          <w:delText>ue</w:delText>
        </w:r>
      </w:del>
      <w:r>
        <w:rPr>
          <w:rFonts w:ascii="Times New Roman" w:hAnsi="Times New Roman" w:eastAsia="Times New Roman" w:cs="Times New Roman"/>
          <w:sz w:val="24"/>
          <w:szCs w:val="24"/>
        </w:rPr>
        <w:t>m ler grandes base de dados como Python, Power B.I, etc, é necessário ter base de dados bem estruturada</w:t>
      </w:r>
      <w:ins w:id="795" w:author="Josiane Araújo" w:date="2022-05-07T18:40:00Z">
        <w:r>
          <w:rPr>
            <w:rFonts w:ascii="Times New Roman" w:hAnsi="Times New Roman" w:eastAsia="Times New Roman" w:cs="Times New Roman"/>
            <w:sz w:val="24"/>
            <w:szCs w:val="24"/>
            <w:lang w:val="pt-BR"/>
          </w:rPr>
          <w:t>s</w:t>
        </w:r>
      </w:ins>
      <w:r>
        <w:rPr>
          <w:rFonts w:ascii="Times New Roman" w:hAnsi="Times New Roman" w:eastAsia="Times New Roman" w:cs="Times New Roman"/>
          <w:sz w:val="24"/>
          <w:szCs w:val="24"/>
        </w:rPr>
        <w:t>, através desse estudo de caso</w:t>
      </w:r>
      <w:ins w:id="796" w:author="Josiane Araújo" w:date="2022-05-07T18:40:00Z">
        <w:r>
          <w:rPr>
            <w:rFonts w:hint="eastAsia" w:ascii="Times New Roman" w:hAnsi="Times New Roman" w:eastAsia="Times New Roman" w:cs="Times New Roman"/>
            <w:sz w:val="24"/>
            <w:szCs w:val="24"/>
            <w:lang w:eastAsia="zh-CN"/>
          </w:rPr>
          <w:t>.</w:t>
        </w:r>
      </w:ins>
      <w:del w:id="797" w:author="Josiane Araújo" w:date="2022-05-07T18:40: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798" w:author="Josiane Araújo" w:date="2022-05-07T18:40:00Z">
        <w:r>
          <w:rPr>
            <w:rFonts w:hint="eastAsia" w:ascii="Times New Roman" w:hAnsi="Times New Roman" w:eastAsia="Times New Roman" w:cs="Times New Roman"/>
            <w:sz w:val="24"/>
            <w:szCs w:val="24"/>
            <w:lang w:eastAsia="zh-CN"/>
          </w:rPr>
          <w:t>O</w:t>
        </w:r>
      </w:ins>
      <w:del w:id="799" w:author="Josiane Araújo" w:date="2022-05-07T18:40: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bservou-se que foram digitadas palavras acentuadas</w:t>
      </w:r>
      <w:ins w:id="800" w:author="Josiane Araújo" w:date="2022-05-07T18:40:00Z">
        <w:r>
          <w:rPr>
            <w:rFonts w:hint="eastAsia" w:ascii="Times New Roman" w:hAnsi="Times New Roman" w:eastAsia="Times New Roman" w:cs="Times New Roman"/>
            <w:sz w:val="24"/>
            <w:szCs w:val="24"/>
            <w:lang w:eastAsia="zh-CN"/>
          </w:rPr>
          <w:t xml:space="preserve"> </w:t>
        </w:r>
      </w:ins>
      <w:del w:id="801" w:author="Josiane Araújo" w:date="2022-05-07T18:40: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nas bases de dados d</w:t>
      </w:r>
      <w:ins w:id="802" w:author="Josiane Araújo" w:date="2022-05-07T18:41:00Z">
        <w:r>
          <w:rPr>
            <w:rFonts w:hint="eastAsia" w:ascii="Times New Roman" w:hAnsi="Times New Roman" w:eastAsia="Times New Roman" w:cs="Times New Roman"/>
            <w:sz w:val="24"/>
            <w:szCs w:val="24"/>
            <w:lang w:eastAsia="zh-CN"/>
          </w:rPr>
          <w:t>a</w:t>
        </w:r>
      </w:ins>
      <w:del w:id="803" w:author="Josiane Araújo" w:date="2022-05-07T18:41: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covid</w:t>
      </w:r>
      <w:ins w:id="804" w:author="Josiane Araújo" w:date="2022-05-07T18:41:00Z">
        <w:r>
          <w:rPr>
            <w:rFonts w:ascii="Times New Roman" w:hAnsi="Times New Roman" w:eastAsia="Times New Roman" w:cs="Times New Roman"/>
            <w:sz w:val="24"/>
            <w:szCs w:val="24"/>
            <w:lang w:val="pt-BR"/>
          </w:rPr>
          <w:t>-</w:t>
        </w:r>
      </w:ins>
      <w:r>
        <w:rPr>
          <w:rFonts w:ascii="Times New Roman" w:hAnsi="Times New Roman" w:eastAsia="Times New Roman" w:cs="Times New Roman"/>
          <w:sz w:val="24"/>
          <w:szCs w:val="24"/>
        </w:rPr>
        <w:t>19</w:t>
      </w:r>
      <w:ins w:id="805" w:author="Josiane Araújo" w:date="2022-05-07T18:41:00Z">
        <w:r>
          <w:rPr>
            <w:rFonts w:hint="eastAsia" w:ascii="Times New Roman" w:hAnsi="Times New Roman" w:eastAsia="Times New Roman" w:cs="Times New Roman"/>
            <w:sz w:val="24"/>
            <w:szCs w:val="24"/>
            <w:lang w:eastAsia="zh-CN"/>
          </w:rPr>
          <w:t>.</w:t>
        </w:r>
      </w:ins>
      <w:del w:id="806" w:author="Josiane Araújo" w:date="2022-05-07T18:41: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xml:space="preserve"> </w:t>
      </w:r>
      <w:ins w:id="807" w:author="Josiane Araújo" w:date="2022-05-07T18:41:00Z">
        <w:r>
          <w:rPr>
            <w:rFonts w:ascii="Times New Roman" w:hAnsi="Times New Roman" w:eastAsia="Times New Roman" w:cs="Times New Roman"/>
            <w:sz w:val="24"/>
            <w:szCs w:val="24"/>
            <w:lang w:val="pt-BR" w:eastAsia="zh-CN"/>
          </w:rPr>
          <w:t>O</w:t>
        </w:r>
      </w:ins>
      <w:del w:id="808" w:author="Josiane Araújo" w:date="2022-05-07T18:41:00Z">
        <w:r>
          <w:rPr>
            <w:rFonts w:ascii="Times New Roman" w:hAnsi="Times New Roman" w:eastAsia="Times New Roman" w:cs="Times New Roman"/>
            <w:sz w:val="24"/>
            <w:szCs w:val="24"/>
          </w:rPr>
          <w:delText>o</w:delText>
        </w:r>
      </w:del>
      <w:r>
        <w:rPr>
          <w:rFonts w:ascii="Times New Roman" w:hAnsi="Times New Roman" w:eastAsia="Times New Roman" w:cs="Times New Roman"/>
          <w:sz w:val="24"/>
          <w:szCs w:val="24"/>
        </w:rPr>
        <w:t xml:space="preserve"> nome dos municípios ficaram com Primeira letra maiúscula e letras acentuadas, o Python ao importar a base de dados não reconhece esse tipo de caractere, dessa forma existe necessidade de padronizar, programar os sistemas que formam essas bases de dados registrem palavras com todas as letras maiúsculas e sem acento, esse foi o ponto positivo da base de dados da vacinação contra covid19, pois as palavras armazenadas já estavam em maiúsculo e sem acento.</w:t>
      </w:r>
    </w:p>
    <w:p>
      <w:pPr>
        <w:spacing w:before="240" w:after="240"/>
        <w:ind w:left="115"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Outro problema identificado não campos de valores ausentes, campos que não foram preenchidos e ao importar essa base de dados, o Python reconhece como campo vasinho denominando como Nan, e tais campos vazios atrapalham, na contabilidade dos casos de óbitos por covid19.</w:t>
      </w:r>
    </w:p>
    <w:p>
      <w:pPr>
        <w:spacing w:before="240" w:after="240"/>
        <w:ind w:left="115"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Também observou-se na base de Vacinação contra covid19, que foram digitadas datas, no campo de registro de data da aplicação da vacina, mas que pelo ano, sugere que usuário, talvez digitou data de nascimento do paciente em campo errado.</w:t>
      </w:r>
    </w:p>
    <w:p>
      <w:pPr>
        <w:spacing w:before="240" w:after="240"/>
        <w:ind w:left="115"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Portanto, uma base de dados bem estruturada, padronizada, facilita a análise dos dados, demonstrada através dos resultados de óbitos acumulados por município, por estado, total de óbitos por estado.</w:t>
      </w:r>
      <w:commentRangeEnd w:id="27"/>
      <w:r>
        <w:rPr>
          <w:rStyle w:val="10"/>
        </w:rPr>
        <w:commentReference w:id="27"/>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pt-PT"/>
        </w:rPr>
        <w:t>REFERENCIA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AMARAL, Fernando. </w:t>
      </w:r>
      <w:r>
        <w:rPr>
          <w:rFonts w:ascii="Times New Roman" w:hAnsi="Times New Roman" w:eastAsia="Times New Roman" w:cs="Times New Roman"/>
          <w:b/>
          <w:sz w:val="24"/>
          <w:szCs w:val="24"/>
        </w:rPr>
        <w:t>Aprenda Mineração de Dados: teoria e prática</w:t>
      </w:r>
      <w:r>
        <w:rPr>
          <w:rFonts w:ascii="Times New Roman" w:hAnsi="Times New Roman" w:eastAsia="Times New Roman" w:cs="Times New Roman"/>
          <w:sz w:val="24"/>
          <w:szCs w:val="24"/>
        </w:rPr>
        <w:t>. Alta Books, 2016.</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CARVALHO, Luís A. V. de. </w:t>
      </w:r>
      <w:r>
        <w:rPr>
          <w:rFonts w:ascii="Times New Roman" w:hAnsi="Times New Roman" w:eastAsia="Times New Roman" w:cs="Times New Roman"/>
          <w:b/>
          <w:sz w:val="24"/>
          <w:szCs w:val="24"/>
        </w:rPr>
        <w:t>DATAMINING: A Mineração de Dados no Marketing,Medicina, Economia, Engenharia e Administração.</w:t>
      </w:r>
      <w:r>
        <w:rPr>
          <w:rFonts w:ascii="Times New Roman" w:hAnsi="Times New Roman" w:eastAsia="Times New Roman" w:cs="Times New Roman"/>
          <w:sz w:val="24"/>
          <w:szCs w:val="24"/>
        </w:rPr>
        <w:t xml:space="preserve"> 2a Edição. São Paulo-SP: Érica, 2002.</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CÔRTES, Sergio da Costa; PORCARO, Rosa Maria; LIFSCHITZ, Sergio. Mineração de Dados - Funcionalidade, Técnicas e Abordagens. PUC-INFO, 2002. Disponível em ftp://obaluae.inf.puc-rio.br/pub/docs/techreports/02_10_cortes.pdf. Acesso em 26/05/2018.</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 CASTRO, Leandro Nunes; FERRARI, Daniel Gomes. Introdução à Mineração de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dados: conceitos básicos, algoritmos e aplicações. São Paulo: Saraiva, 2016.</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GREGORY, Guilherme; PRETTO, Fabrício. Mineração de dados para descoberta de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conhecimento em dados de promoção à saúde. Revista Destaques Acadêmicos,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Lajeado, v. 8, n. 4, 2016. ISSN 2176-3070. Disponível em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http://univates.br/revistas/index.php/destaques/article/viewFile/1234/1091. Acesso em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19/04/2018.</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TAN, Pang-Ning; STEINBACH, Michael; KUMAR, Vipin. Introdução ao Datamining: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Mineração de Dados. Rio de Janeiro: Ciência Moderna, 2009.</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STACKOVERFLOW. Como interpretar a classificação no weka. Comunidade eletrônica de desenvolvedores. Disponível em: https://stackoverflow.com/questions/2903933/how-to-interpret-weka-classification. Acesso em 23/05/2018.</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WITTEN, Ian H.; FRANK, Eibe. Data Mining: Practical Machine Learning Tools and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Techiniques,. San Francisco, 2a Edição. Elsevier, 2005.</w:t>
      </w:r>
    </w:p>
    <w:p>
      <w:pPr>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SWEIGART, AL. A</w:t>
      </w:r>
      <w:r>
        <w:rPr>
          <w:rFonts w:ascii="Times New Roman" w:hAnsi="Times New Roman" w:eastAsia="Times New Roman" w:cs="Times New Roman"/>
          <w:b/>
          <w:sz w:val="24"/>
          <w:szCs w:val="24"/>
        </w:rPr>
        <w:t>utomatize tarefas maçantes com python: Programação prática para verdadeiros iniciantes</w:t>
      </w:r>
      <w:r>
        <w:rPr>
          <w:rFonts w:ascii="Times New Roman" w:hAnsi="Times New Roman" w:eastAsia="Times New Roman" w:cs="Times New Roman"/>
          <w:sz w:val="24"/>
          <w:szCs w:val="24"/>
        </w:rPr>
        <w:t>. São Paulo: Novatec Editora Ltda. 2015.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MCKINNEY, WES. </w:t>
      </w:r>
      <w:r>
        <w:rPr>
          <w:rFonts w:ascii="Times New Roman" w:hAnsi="Times New Roman" w:eastAsia="Times New Roman" w:cs="Times New Roman"/>
          <w:b/>
          <w:sz w:val="24"/>
          <w:szCs w:val="24"/>
        </w:rPr>
        <w:t>Python para Análise de Dados; Tratamento de dados com pandas, numpy e python</w:t>
      </w:r>
      <w:r>
        <w:rPr>
          <w:rFonts w:ascii="Times New Roman" w:hAnsi="Times New Roman" w:eastAsia="Times New Roman" w:cs="Times New Roman"/>
          <w:sz w:val="24"/>
          <w:szCs w:val="24"/>
        </w:rPr>
        <w:t>. São Paulo: Novatec Editora Ltda. 2018.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CORONAVÍRUS BRASIL. </w:t>
      </w:r>
      <w:r>
        <w:rPr>
          <w:rFonts w:ascii="Times New Roman" w:hAnsi="Times New Roman" w:eastAsia="Times New Roman" w:cs="Times New Roman"/>
          <w:b/>
          <w:sz w:val="24"/>
          <w:szCs w:val="24"/>
        </w:rPr>
        <w:t>Base de dados e informação sobre covid</w:t>
      </w:r>
      <w:r>
        <w:rPr>
          <w:rFonts w:ascii="Times New Roman" w:hAnsi="Times New Roman" w:eastAsia="Times New Roman" w:cs="Times New Roman"/>
          <w:sz w:val="24"/>
          <w:szCs w:val="24"/>
        </w:rPr>
        <w:t>. Disponível em:</w:t>
      </w:r>
      <w:r>
        <w:fldChar w:fldCharType="begin"/>
      </w:r>
      <w:r>
        <w:instrText xml:space="preserve"> HYPERLINK "https://covid.saude.gov.br"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fldChar w:fldCharType="begin"/>
      </w:r>
      <w:r>
        <w:instrText xml:space="preserve"> HYPERLINK "https://covid.saude.gov.br" \h </w:instrText>
      </w:r>
      <w:r>
        <w:fldChar w:fldCharType="separate"/>
      </w:r>
      <w:r>
        <w:rPr>
          <w:rFonts w:ascii="Times New Roman" w:hAnsi="Times New Roman" w:eastAsia="Times New Roman" w:cs="Times New Roman"/>
          <w:color w:val="1155CC"/>
          <w:sz w:val="24"/>
          <w:szCs w:val="24"/>
          <w:u w:val="single"/>
        </w:rPr>
        <w:t>https://covid.saude.gov.br</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 Acesso em 22/02/2022.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OPENDATASUS. Campanha Nacional de Vacinação Contra Covid-19. Contexto O Ministério da Sáude, por meio do Sistema de informação ro Programa Nacional de Imunização. Disponível em:</w:t>
      </w:r>
      <w:r>
        <w:fldChar w:fldCharType="begin"/>
      </w:r>
      <w:r>
        <w:instrText xml:space="preserve"> HYPERLINK "https://opendatasus.saude.gov.br/"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fldChar w:fldCharType="begin"/>
      </w:r>
      <w:r>
        <w:instrText xml:space="preserve"> HYPERLINK "https://opendatasus.saude.gov.br/" \h </w:instrText>
      </w:r>
      <w:r>
        <w:fldChar w:fldCharType="separate"/>
      </w:r>
      <w:r>
        <w:rPr>
          <w:rFonts w:ascii="Times New Roman" w:hAnsi="Times New Roman" w:eastAsia="Times New Roman" w:cs="Times New Roman"/>
          <w:color w:val="1155CC"/>
          <w:sz w:val="24"/>
          <w:szCs w:val="24"/>
          <w:u w:val="single"/>
        </w:rPr>
        <w:t>https://opendatasus.saude.gov.br/https://covid.saude.gov.br</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 Acesso em 22/02/2022.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AMARAL, Fernando. </w:t>
      </w:r>
      <w:r>
        <w:rPr>
          <w:rFonts w:ascii="Times New Roman" w:hAnsi="Times New Roman" w:eastAsia="Times New Roman" w:cs="Times New Roman"/>
          <w:b/>
          <w:sz w:val="24"/>
          <w:szCs w:val="24"/>
        </w:rPr>
        <w:t>Aprenda Mineração de Dados: teoria e prática</w:t>
      </w:r>
      <w:r>
        <w:rPr>
          <w:rFonts w:ascii="Times New Roman" w:hAnsi="Times New Roman" w:eastAsia="Times New Roman" w:cs="Times New Roman"/>
          <w:sz w:val="24"/>
          <w:szCs w:val="24"/>
        </w:rPr>
        <w:t>. Alta Books, 2016.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CARVALHO, Luís A. V. de. </w:t>
      </w:r>
      <w:r>
        <w:rPr>
          <w:rFonts w:ascii="Times New Roman" w:hAnsi="Times New Roman" w:eastAsia="Times New Roman" w:cs="Times New Roman"/>
          <w:b/>
          <w:sz w:val="24"/>
          <w:szCs w:val="24"/>
        </w:rPr>
        <w:t>DATAMINING: A Mineração de Dados no Marketing,Medicina, Economia, Engenharia e Administração.</w:t>
      </w:r>
      <w:r>
        <w:rPr>
          <w:rFonts w:ascii="Times New Roman" w:hAnsi="Times New Roman" w:eastAsia="Times New Roman" w:cs="Times New Roman"/>
          <w:sz w:val="24"/>
          <w:szCs w:val="24"/>
        </w:rPr>
        <w:t xml:space="preserve"> 2a Edição. São Paulo-SP: Érica, 2002.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CÔRTES, Sergio da Costa; PORCARO, Rosa Maria; LIFSCHITZ, Sergio. Mineração de Dados - Funcionalidade, Técnicas e Abordagens. PUC-INFO, 2002. Disponível em ftp://obaluae.inf.puc-rio.br/pub/docs/techreports/02_10_cortes.pdf. Acesso em 26/05/2018.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 CASTRO, Leandro Nunes; FERRARI, Daniel Gomes. Introdução à Mineração de dados: conceitos básicos, algoritmos e aplicações. São Paulo: Saraiva, 2016.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GREGORY, Guilherme; PRETTO, Fabrício. Mineração de dados para descoberta de conhecimento em dados de promoção à saúde. Revista Destaques Acadêmicos, Lajeado, v. 8, n. 4, 2016. ISSN 2176-3070. Disponível em http://univates.br/revistas/index.php/destaques/article/viewFile/1234/1091. Acesso em 19/04/2018.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TAN, Pang-Ning; STEINBACH, Michael; KUMAR, Vipin. Introdução ao Datamining: Mineração de Dados. Rio de Janeiro: Ciência Moderna, 2009.</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STACKOVERFLOW. Como interpretar a classificação no weka. Comunidade eletrônica de desenvolvedores. Disponível em: https://stackoverflow.com/questions/2903933/how-to-interpret-weka-classification. Acesso em  3/05/2018.WITTEN, Ian H.; FRANK, Eibe. Data Mining: Practical Machine Learning Tools and Techiniques,. San Francisco, 2a Edição. Elsevier, 2005.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CANAL DO SANDECO. Analisando Covid19 no Brasil com Python e dados oficiais,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Pr>
        <w:t>https://www.youtube.com/watch?v=30FijUpQ1po&amp;t=1586s.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 xml:space="preserve"> . Acesso em 23/12/2021.</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PROGRAME PYTHON. Python PANDAS - como filtrar dados com LOC e ILOC.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Pr>
        <w:t>https://www.youtube.com/watch?v=30FijUpQ1po&amp;t=1586s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 Acessado em 12/01/2022.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PROGRAME PYTHON.Python PANDAS - Como excluir linhas e colunas com Nan.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Pr>
        <w:t>https://www.youtube.com/watch?v=30FijUpQ1po&amp;t=1586s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 Acesso em 15/12/2020.</w:t>
      </w:r>
    </w:p>
    <w:sectPr>
      <w:footerReference r:id="rId7" w:type="default"/>
      <w:pgSz w:w="11909" w:h="16834"/>
      <w:pgMar w:top="1440" w:right="1440" w:bottom="1440" w:left="1411"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siane Araújo" w:date="2022-05-07T16:21:00Z" w:initials="JA">
    <w:p w14:paraId="BFAF380C">
      <w:r>
        <w:rPr>
          <w:sz w:val="20"/>
          <w:szCs w:val="20"/>
        </w:rPr>
        <w:t>Rever esse título.</w:t>
      </w:r>
    </w:p>
  </w:comment>
  <w:comment w:id="1" w:author="Josiane Araújo" w:date="2022-05-07T16:15:00Z" w:initials="JA">
    <w:p w14:paraId="47A0E1C8">
      <w:r>
        <w:rPr>
          <w:sz w:val="20"/>
          <w:szCs w:val="20"/>
        </w:rPr>
        <w:t>Inserir no resumo também a metodologia do seu trabalho, principais resultados e conclusões.</w:t>
      </w:r>
    </w:p>
  </w:comment>
  <w:comment w:id="2" w:author="Josiane Araújo" w:date="2022-05-07T16:16:00Z" w:initials="JA">
    <w:p w14:paraId="C4F3AE02">
      <w:r>
        <w:rPr>
          <w:sz w:val="20"/>
          <w:szCs w:val="20"/>
        </w:rPr>
        <w:t>As palavras-chaves são de 3 a 5.  Devem resumir os temas principais do seu texto. Além disso, devem estar mencionadas no resumo. Reveja isso.</w:t>
      </w:r>
    </w:p>
  </w:comment>
  <w:comment w:id="3" w:author="Josiane Araújo" w:date="2022-05-07T16:17:00Z" w:initials="JA">
    <w:p w14:paraId="3FBF42C0">
      <w:r>
        <w:rPr>
          <w:sz w:val="20"/>
          <w:szCs w:val="20"/>
        </w:rPr>
        <w:t>Ajuste conforme o anterior.</w:t>
      </w:r>
    </w:p>
  </w:comment>
  <w:comment w:id="4" w:author="Josiane Araújo" w:date="2022-05-07T16:17:00Z" w:initials="JA">
    <w:p w14:paraId="7FFFED84">
      <w:r>
        <w:rPr>
          <w:sz w:val="20"/>
          <w:szCs w:val="20"/>
        </w:rPr>
        <w:t>Ajustar</w:t>
      </w:r>
    </w:p>
  </w:comment>
  <w:comment w:id="5" w:author="Josiane Araújo" w:date="2022-05-07T16:19:00Z" w:initials="JA">
    <w:p w14:paraId="DEFB1A1B">
      <w:r>
        <w:rPr>
          <w:sz w:val="20"/>
          <w:szCs w:val="20"/>
        </w:rPr>
        <w:t>Insira a referência desse parágrafo.</w:t>
      </w:r>
    </w:p>
  </w:comment>
  <w:comment w:id="6" w:author="Josiane Araújo" w:date="2022-05-07T16:22:00Z" w:initials="JA">
    <w:p w14:paraId="BB658BE8">
      <w:r>
        <w:rPr>
          <w:sz w:val="20"/>
          <w:szCs w:val="20"/>
        </w:rPr>
        <w:t>Retirar esse parágrafo. disensável.</w:t>
      </w:r>
    </w:p>
  </w:comment>
  <w:comment w:id="7" w:author="Josiane Araújo" w:date="2022-05-07T16:33:00Z" w:initials="JA">
    <w:p w14:paraId="EF7EA6BD">
      <w:r>
        <w:rPr>
          <w:sz w:val="20"/>
          <w:szCs w:val="20"/>
        </w:rPr>
        <w:t>Inserir referência. Além disso senti falta de um parágrafo anterior que abrisse o caminho para a fala sobre a covid-19. Algo falando sobre os sistemas de alimentação de informações, suas dificuldades, etc.</w:t>
      </w:r>
    </w:p>
  </w:comment>
  <w:comment w:id="8" w:author="Josiane Araújo" w:date="2022-05-07T16:35:00Z" w:initials="JA">
    <w:p w14:paraId="EBEDC810">
      <w:r>
        <w:rPr>
          <w:sz w:val="20"/>
          <w:szCs w:val="20"/>
        </w:rPr>
        <w:t>Não precisa.</w:t>
      </w:r>
    </w:p>
  </w:comment>
  <w:comment w:id="9" w:author="Josiane Araújo" w:date="2022-05-07T16:36:00Z" w:initials="JA">
    <w:p w14:paraId="5E2F50BF">
      <w:r>
        <w:rPr>
          <w:sz w:val="20"/>
          <w:szCs w:val="20"/>
        </w:rPr>
        <w:t>Referencie o resto do parágrafo.</w:t>
      </w:r>
    </w:p>
  </w:comment>
  <w:comment w:id="10" w:author="Josiane Araújo" w:date="2022-05-07T16:36:00Z" w:initials="JA">
    <w:p w14:paraId="BDDFC749">
      <w:r>
        <w:rPr>
          <w:sz w:val="20"/>
          <w:szCs w:val="20"/>
        </w:rPr>
        <w:t>Referencie.</w:t>
      </w:r>
    </w:p>
  </w:comment>
  <w:comment w:id="11" w:author="Josiane Araújo" w:date="2022-05-07T16:45:00Z" w:initials="JA">
    <w:p w14:paraId="FFDFE4CF">
      <w:r>
        <w:rPr>
          <w:sz w:val="20"/>
          <w:szCs w:val="20"/>
        </w:rPr>
        <w:t>Referência?</w:t>
      </w:r>
    </w:p>
  </w:comment>
  <w:comment w:id="12" w:author="Josiane Araújo" w:date="2022-05-07T16:49:00Z" w:initials="JA">
    <w:p w14:paraId="3DBBC1A6">
      <w:r>
        <w:rPr>
          <w:sz w:val="20"/>
          <w:szCs w:val="20"/>
        </w:rPr>
        <w:t>É isso mesmo? Traduzido para o português fica redundante.</w:t>
      </w:r>
    </w:p>
  </w:comment>
  <w:comment w:id="13" w:author="Josiane Araújo" w:date="2022-05-07T16:56:00Z" w:initials="JA">
    <w:p w14:paraId="DB51B013">
      <w:r>
        <w:rPr>
          <w:sz w:val="20"/>
          <w:szCs w:val="20"/>
        </w:rPr>
        <w:t>Referência?</w:t>
      </w:r>
    </w:p>
  </w:comment>
  <w:comment w:id="14" w:author="Josiane Araújo" w:date="2022-05-07T16:55:00Z" w:initials="JA">
    <w:p w14:paraId="D7FE293B">
      <w:r>
        <w:rPr>
          <w:sz w:val="20"/>
          <w:szCs w:val="20"/>
        </w:rPr>
        <w:t>Você utiliza muito uma única referência. Importante utilizar várias.</w:t>
      </w:r>
    </w:p>
  </w:comment>
  <w:comment w:id="15" w:author="Josiane Araújo" w:date="2022-05-07T17:07:00Z" w:initials="JA">
    <w:p w14:paraId="65678D29">
      <w:r>
        <w:rPr>
          <w:sz w:val="20"/>
          <w:szCs w:val="20"/>
        </w:rPr>
        <w:t xml:space="preserve">Novamente, mesmo autor. </w:t>
      </w:r>
    </w:p>
  </w:comment>
  <w:comment w:id="16" w:author="Josiane Araújo" w:date="2022-05-07T17:07:00Z" w:initials="JA">
    <w:p w14:paraId="6EF963A1">
      <w:r>
        <w:rPr>
          <w:sz w:val="20"/>
          <w:szCs w:val="20"/>
        </w:rPr>
        <w:t>Confuso. Explique melhor.</w:t>
      </w:r>
    </w:p>
  </w:comment>
  <w:comment w:id="17" w:author="Josiane Araújo" w:date="2022-05-07T17:39:00Z" w:initials="JA">
    <w:p w14:paraId="55B46868">
      <w:r>
        <w:rPr>
          <w:sz w:val="20"/>
          <w:szCs w:val="20"/>
        </w:rPr>
        <w:t>Acredito que a denominação terá que aparecer acima do quadro. Consulte os padrões utilizados.</w:t>
      </w:r>
    </w:p>
  </w:comment>
  <w:comment w:id="18" w:author="Josiane Araújo" w:date="2022-05-07T17:43:00Z" w:initials="JA">
    <w:p w14:paraId="AFAF33B4">
      <w:r>
        <w:rPr>
          <w:sz w:val="20"/>
          <w:szCs w:val="20"/>
        </w:rPr>
        <w:t>Acho que essa parte se encaixa melhor na metodologia.</w:t>
      </w:r>
    </w:p>
  </w:comment>
  <w:comment w:id="19" w:author="Josiane Araújo" w:date="2022-05-07T17:45:00Z" w:initials="JA">
    <w:p w14:paraId="61BC30B9">
      <w:r>
        <w:rPr>
          <w:sz w:val="20"/>
          <w:szCs w:val="20"/>
        </w:rPr>
        <w:t>Reescreva sua metodologia. Aqui você não falará sobre surgimento do python ou definições. Leve isso para a Introdução. Na metodologia você deverá descrever todo o passo-percorrido para a execução do seu trabalho.</w:t>
      </w:r>
    </w:p>
  </w:comment>
  <w:comment w:id="20" w:author="Josiane Araújo" w:date="2022-05-07T17:16:00Z" w:initials="JA">
    <w:p w14:paraId="7BDF1B1F">
      <w:r>
        <w:rPr>
          <w:sz w:val="20"/>
          <w:szCs w:val="20"/>
        </w:rPr>
        <w:t>Deixe o objetivo apenas para a introdução. Retire.</w:t>
      </w:r>
    </w:p>
  </w:comment>
  <w:comment w:id="21" w:author="Josiane Araújo" w:date="2022-05-07T17:59:00Z" w:initials="JA">
    <w:p w14:paraId="FFCCFBF2">
      <w:r>
        <w:rPr>
          <w:sz w:val="20"/>
          <w:szCs w:val="20"/>
        </w:rPr>
        <w:t>Isso não é considerada uma referência científica.</w:t>
      </w:r>
    </w:p>
  </w:comment>
  <w:comment w:id="22" w:author="Josiane Araújo" w:date="2022-05-07T18:04:00Z" w:initials="JA">
    <w:p w14:paraId="FFAFD4FA">
      <w:r>
        <w:rPr>
          <w:sz w:val="20"/>
          <w:szCs w:val="20"/>
        </w:rPr>
        <w:t>Primeiro deve vir o texto e depois a figura. Inverta a ordem de apresentação.</w:t>
      </w:r>
    </w:p>
  </w:comment>
  <w:comment w:id="23" w:author="Josiane Araújo" w:date="2022-05-07T18:06:00Z" w:initials="JA">
    <w:p w14:paraId="BF3E4D4C">
      <w:r>
        <w:rPr>
          <w:sz w:val="20"/>
          <w:szCs w:val="20"/>
        </w:rPr>
        <w:t>Qual a fonte dessa tabela? Insira também a denominação da tabela. Aliás, uma tabela não tem as bordas externas.</w:t>
      </w:r>
    </w:p>
  </w:comment>
  <w:comment w:id="24" w:author="Josiane Araújo" w:date="2022-05-07T18:27:00Z" w:initials="JA">
    <w:p w14:paraId="BFBB4E1C">
      <w:r>
        <w:rPr>
          <w:sz w:val="20"/>
          <w:szCs w:val="20"/>
        </w:rPr>
        <w:t>Onde está?</w:t>
      </w:r>
    </w:p>
  </w:comment>
  <w:comment w:id="25" w:author="Josiane Araújo" w:date="2022-05-07T18:28:00Z" w:initials="JA">
    <w:p w14:paraId="77EFF514">
      <w:r>
        <w:rPr>
          <w:sz w:val="20"/>
          <w:szCs w:val="20"/>
        </w:rPr>
        <w:t>Organize a distribuição das tabelas e gráficos.</w:t>
      </w:r>
    </w:p>
  </w:comment>
  <w:comment w:id="26" w:author="Josiane Araújo" w:date="2022-05-07T18:34:00Z" w:initials="JA">
    <w:p w14:paraId="DBFB53AB">
      <w:r>
        <w:rPr>
          <w:sz w:val="20"/>
          <w:szCs w:val="20"/>
        </w:rPr>
        <w:t>Como índice?</w:t>
      </w:r>
    </w:p>
    <w:p w14:paraId="1D5BC1C1"/>
  </w:comment>
  <w:comment w:id="27" w:author="Josiane Araújo" w:date="2022-05-07T18:42:00Z" w:initials="JA">
    <w:p w14:paraId="7FDDE5FF">
      <w:r>
        <w:rPr>
          <w:sz w:val="20"/>
          <w:szCs w:val="20"/>
        </w:rPr>
        <w:t>Acho que isso aqui condiz muito com os resultados. Corrija os erros de pontuação e leve para aquela seção. Nas considerações, você deverá apontar os principais achados, limitações do estudo e perspectivas futuras.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AF380C" w15:done="0"/>
  <w15:commentEx w15:paraId="47A0E1C8" w15:done="0"/>
  <w15:commentEx w15:paraId="C4F3AE02" w15:done="0"/>
  <w15:commentEx w15:paraId="3FBF42C0" w15:done="0"/>
  <w15:commentEx w15:paraId="7FFFED84" w15:done="0"/>
  <w15:commentEx w15:paraId="DEFB1A1B" w15:done="0"/>
  <w15:commentEx w15:paraId="BB658BE8" w15:done="0"/>
  <w15:commentEx w15:paraId="EF7EA6BD" w15:done="0"/>
  <w15:commentEx w15:paraId="EBEDC810" w15:done="0"/>
  <w15:commentEx w15:paraId="5E2F50BF" w15:done="0"/>
  <w15:commentEx w15:paraId="BDDFC749" w15:done="0"/>
  <w15:commentEx w15:paraId="FFDFE4CF" w15:done="0"/>
  <w15:commentEx w15:paraId="3DBBC1A6" w15:done="0"/>
  <w15:commentEx w15:paraId="DB51B013" w15:done="0"/>
  <w15:commentEx w15:paraId="D7FE293B" w15:done="0"/>
  <w15:commentEx w15:paraId="65678D29" w15:done="0"/>
  <w15:commentEx w15:paraId="6EF963A1" w15:done="0"/>
  <w15:commentEx w15:paraId="55B46868" w15:done="0"/>
  <w15:commentEx w15:paraId="AFAF33B4" w15:done="0"/>
  <w15:commentEx w15:paraId="61BC30B9" w15:done="0"/>
  <w15:commentEx w15:paraId="7BDF1B1F" w15:done="0"/>
  <w15:commentEx w15:paraId="FFCCFBF2" w15:done="0"/>
  <w15:commentEx w15:paraId="FFAFD4FA" w15:done="0"/>
  <w15:commentEx w15:paraId="BF3E4D4C" w15:done="0"/>
  <w15:commentEx w15:paraId="BFBB4E1C" w15:done="0"/>
  <w15:commentEx w15:paraId="77EFF514" w15:done="0"/>
  <w15:commentEx w15:paraId="1D5BC1C1" w15:done="0"/>
  <w15:commentEx w15:paraId="7FDDE5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850"/>
      <w:jc w:val="both"/>
      <w:rPr>
        <w:rFonts w:ascii="Times New Roman" w:hAnsi="Times New Roman" w:eastAsia="Times New Roman" w:cs="Times New Roman"/>
        <w:sz w:val="24"/>
        <w:szCs w:val="24"/>
      </w:rPr>
    </w:pPr>
  </w:p>
  <w:p>
    <w:pPr>
      <w:jc w:val="right"/>
    </w:pPr>
    <w:r>
      <w:rPr>
        <w:sz w:val="24"/>
        <w:szCs w:val="24"/>
      </w:rPr>
      <w:fldChar w:fldCharType="begin"/>
    </w:r>
    <w:r>
      <w:rPr>
        <w:sz w:val="24"/>
        <w:szCs w:val="24"/>
      </w:rPr>
      <w:instrText xml:space="preserve">PAGE</w:instrText>
    </w:r>
    <w:r>
      <w:rPr>
        <w:sz w:val="24"/>
        <w:szCs w:val="24"/>
      </w:rP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FE709"/>
    <w:multiLevelType w:val="multilevel"/>
    <w:tmpl w:val="B2FFE70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D268BD4"/>
    <w:multiLevelType w:val="multilevel"/>
    <w:tmpl w:val="BD268BD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EC9AB4FE"/>
    <w:multiLevelType w:val="multilevel"/>
    <w:tmpl w:val="EC9AB4F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CFF104C"/>
    <w:multiLevelType w:val="multilevel"/>
    <w:tmpl w:val="FCFF104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6F7A8DAB"/>
    <w:multiLevelType w:val="multilevel"/>
    <w:tmpl w:val="6F7A8DA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siane Araújo">
    <w15:presenceInfo w15:providerId="AD" w15:userId="S::josiane.araujo@lais.huol.ufrn.br::b53c1a08-c396-4f67-8f06-c29e9c106819"/>
  </w15:person>
  <w15:person w15:author="helvio">
    <w15:presenceInfo w15:providerId="None" w15:userId="helv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trackRevisions w:val="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76"/>
    <w:rsid w:val="00066826"/>
    <w:rsid w:val="000C557A"/>
    <w:rsid w:val="001627D4"/>
    <w:rsid w:val="002F1AEB"/>
    <w:rsid w:val="00321E76"/>
    <w:rsid w:val="004058B9"/>
    <w:rsid w:val="00412956"/>
    <w:rsid w:val="008E7DC6"/>
    <w:rsid w:val="009C4031"/>
    <w:rsid w:val="00CA7958"/>
    <w:rsid w:val="00E34C28"/>
    <w:rsid w:val="00F912D5"/>
    <w:rsid w:val="5B3CEDA7"/>
    <w:rsid w:val="71DF46F0"/>
    <w:rsid w:val="77FF6CAC"/>
    <w:rsid w:val="BA6ADFEE"/>
    <w:rsid w:val="FDEAF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pt-BR"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qFormat/>
    <w:uiPriority w:val="0"/>
    <w:rPr>
      <w:sz w:val="16"/>
      <w:szCs w:val="16"/>
    </w:rPr>
  </w:style>
  <w:style w:type="paragraph" w:styleId="11">
    <w:name w:val="annotation text"/>
    <w:basedOn w:val="1"/>
    <w:link w:val="20"/>
    <w:qFormat/>
    <w:uiPriority w:val="0"/>
    <w:pPr>
      <w:spacing w:line="240" w:lineRule="auto"/>
    </w:pPr>
    <w:rPr>
      <w:sz w:val="20"/>
      <w:szCs w:val="20"/>
    </w:rPr>
  </w:style>
  <w:style w:type="paragraph" w:styleId="12">
    <w:name w:val="annotation subject"/>
    <w:basedOn w:val="11"/>
    <w:next w:val="11"/>
    <w:link w:val="21"/>
    <w:qFormat/>
    <w:uiPriority w:val="0"/>
    <w:rPr>
      <w:b/>
      <w:bCs/>
    </w:rPr>
  </w:style>
  <w:style w:type="paragraph" w:styleId="13">
    <w:name w:val="Subtitle"/>
    <w:basedOn w:val="1"/>
    <w:next w:val="1"/>
    <w:qFormat/>
    <w:uiPriority w:val="0"/>
    <w:pPr>
      <w:keepNext/>
      <w:keepLines/>
      <w:spacing w:after="320"/>
    </w:pPr>
    <w:rPr>
      <w:color w:val="666666"/>
      <w:sz w:val="30"/>
      <w:szCs w:val="30"/>
    </w:rPr>
  </w:style>
  <w:style w:type="paragraph" w:styleId="14">
    <w:name w:val="Title"/>
    <w:basedOn w:val="1"/>
    <w:next w:val="1"/>
    <w:qFormat/>
    <w:uiPriority w:val="0"/>
    <w:pPr>
      <w:keepNext/>
      <w:keepLines/>
      <w:spacing w:after="60"/>
    </w:pPr>
    <w:rPr>
      <w:sz w:val="52"/>
      <w:szCs w:val="52"/>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character" w:customStyle="1" w:styleId="20">
    <w:name w:val="Texto de comentário Char"/>
    <w:basedOn w:val="8"/>
    <w:link w:val="11"/>
    <w:qFormat/>
    <w:uiPriority w:val="0"/>
    <w:rPr>
      <w:rFonts w:eastAsia="Arial"/>
      <w:lang w:val="zh-CN"/>
    </w:rPr>
  </w:style>
  <w:style w:type="character" w:customStyle="1" w:styleId="21">
    <w:name w:val="Assunto do comentário Char"/>
    <w:basedOn w:val="20"/>
    <w:link w:val="12"/>
    <w:qFormat/>
    <w:uiPriority w:val="0"/>
    <w:rPr>
      <w:rFonts w:eastAsia="Arial"/>
      <w:b/>
      <w:bCs/>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5743</Words>
  <Characters>31016</Characters>
  <Lines>258</Lines>
  <Paragraphs>73</Paragraphs>
  <TotalTime>15</TotalTime>
  <ScaleCrop>false</ScaleCrop>
  <LinksUpToDate>false</LinksUpToDate>
  <CharactersWithSpaces>36686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2022-05-07T01:13:00Z</dcterms:created>
  <dc:creator>helvio</dc:creator>
  <cp:lastModifiedBy>helvio</cp:lastModifiedBy>
  <dcterms:modified xsi:type="dcterms:W3CDTF">2022-05-15T10:40:05Z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